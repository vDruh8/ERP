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882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28"/>
        <w:tblGridChange w:id="0">
          <w:tblGrid>
            <w:gridCol w:w="8828"/>
          </w:tblGrid>
        </w:tblGridChange>
      </w:tblGrid>
      <w:tr>
        <w:trPr>
          <w:cantSplit w:val="0"/>
          <w:trHeight w:val="3591" w:hRule="atLeast"/>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790825" cy="2035175"/>
                  <wp:effectExtent b="0" l="0" r="0" t="0"/>
                  <wp:docPr descr="novis_logo" id="5" name="image2.jpg"/>
                  <a:graphic>
                    <a:graphicData uri="http://schemas.openxmlformats.org/drawingml/2006/picture">
                      <pic:pic>
                        <pic:nvPicPr>
                          <pic:cNvPr descr="novis_logo" id="0" name="image2.jpg"/>
                          <pic:cNvPicPr preferRelativeResize="0"/>
                        </pic:nvPicPr>
                        <pic:blipFill>
                          <a:blip r:embed="rId7"/>
                          <a:srcRect b="19130" l="441" r="0" t="0"/>
                          <a:stretch>
                            <a:fillRect/>
                          </a:stretch>
                        </pic:blipFill>
                        <pic:spPr>
                          <a:xfrm>
                            <a:off x="0" y="0"/>
                            <a:ext cx="2790825" cy="2035175"/>
                          </a:xfrm>
                          <a:prstGeom prst="rect"/>
                          <a:ln/>
                        </pic:spPr>
                      </pic:pic>
                    </a:graphicData>
                  </a:graphic>
                </wp:inline>
              </w:drawing>
            </w: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553505" cy="2118528"/>
                  <wp:effectExtent b="0" l="0" r="0" t="0"/>
                  <wp:docPr descr="logo 2012 PNG.PNG" id="6" name="image1.png"/>
                  <a:graphic>
                    <a:graphicData uri="http://schemas.openxmlformats.org/drawingml/2006/picture">
                      <pic:pic>
                        <pic:nvPicPr>
                          <pic:cNvPr descr="logo 2012 PNG.PNG" id="0" name="image1.png"/>
                          <pic:cNvPicPr preferRelativeResize="0"/>
                        </pic:nvPicPr>
                        <pic:blipFill>
                          <a:blip r:embed="rId8"/>
                          <a:srcRect b="0" l="0" r="0" t="0"/>
                          <a:stretch>
                            <a:fillRect/>
                          </a:stretch>
                        </pic:blipFill>
                        <pic:spPr>
                          <a:xfrm>
                            <a:off x="0" y="0"/>
                            <a:ext cx="2553505" cy="21185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pos="0"/>
        </w:tabs>
        <w:spacing w:after="0" w:before="240" w:line="640" w:lineRule="auto"/>
        <w:ind w:left="0" w:right="0" w:firstLine="0"/>
        <w:jc w:val="center"/>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Documento</w:t>
      </w:r>
    </w:p>
    <w:p w:rsidR="00000000" w:rsidDel="00000000" w:rsidP="00000000" w:rsidRDefault="00000000" w:rsidRPr="00000000" w14:paraId="0000000A">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pos="0"/>
        </w:tabs>
        <w:spacing w:after="0" w:before="240" w:line="640" w:lineRule="auto"/>
        <w:ind w:left="0" w:right="0" w:firstLine="0"/>
        <w:jc w:val="center"/>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Requerimiento de Cambios (RdC) </w:t>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color="000000" w:space="24" w:sz="6" w:val="single"/>
          <w:left w:space="0" w:sz="0" w:val="nil"/>
          <w:bottom w:space="0" w:sz="0" w:val="nil"/>
          <w:right w:space="0" w:sz="0" w:val="nil"/>
          <w:between w:space="0" w:sz="0" w:val="nil"/>
        </w:pBdr>
        <w:shd w:fill="auto" w:val="clear"/>
        <w:tabs>
          <w:tab w:val="left" w:pos="0"/>
        </w:tabs>
        <w:spacing w:after="0" w:before="0" w:line="640" w:lineRule="auto"/>
        <w:ind w:left="0" w:right="835"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Tema</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tbl>
      <w:tblPr>
        <w:tblStyle w:val="Table2"/>
        <w:tblW w:w="5245.0" w:type="dxa"/>
        <w:jc w:val="center"/>
        <w:tblLayout w:type="fixed"/>
        <w:tblLook w:val="0000"/>
      </w:tblPr>
      <w:tblGrid>
        <w:gridCol w:w="2268"/>
        <w:gridCol w:w="2977"/>
        <w:tblGridChange w:id="0">
          <w:tblGrid>
            <w:gridCol w:w="2268"/>
            <w:gridCol w:w="2977"/>
          </w:tblGrid>
        </w:tblGridChange>
      </w:tblGrid>
      <w:tr>
        <w:trPr>
          <w:cantSplit w:val="0"/>
          <w:tblHeader w:val="0"/>
        </w:trPr>
        <w:tc>
          <w:tcPr>
            <w:tcBorders>
              <w:top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Responsable</w:t>
            </w:r>
          </w:p>
        </w:tc>
        <w:tc>
          <w:tcPr>
            <w:tcBorders>
              <w:top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CENABAST– Nombre Usuario solicitante</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20/11/2019</w:t>
            </w:r>
          </w:p>
        </w:tc>
      </w:tr>
      <w:tr>
        <w:trPr>
          <w:cantSplit w:val="0"/>
          <w:trHeight w:val="455" w:hRule="atLeast"/>
          <w:tblHeader w:val="0"/>
        </w:trPr>
        <w:tc>
          <w:tcPr>
            <w:tcBorders>
              <w:bottom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Revisión plantilla</w:t>
            </w:r>
          </w:p>
        </w:tc>
        <w:tc>
          <w:tcPr>
            <w:tcBorders>
              <w:bottom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r>
    </w:tbl>
    <w:p w:rsidR="00000000" w:rsidDel="00000000" w:rsidP="00000000" w:rsidRDefault="00000000" w:rsidRPr="00000000" w14:paraId="00000015">
      <w:pPr>
        <w:pStyle w:val="Title"/>
        <w:rPr>
          <w:rFonts w:ascii="Arial" w:cs="Arial" w:eastAsia="Arial" w:hAnsi="Arial"/>
          <w:sz w:val="40"/>
          <w:szCs w:val="40"/>
        </w:rPr>
      </w:pPr>
      <w:bookmarkStart w:colFirst="0" w:colLast="0" w:name="_heading=h.gjdgxs" w:id="0"/>
      <w:bookmarkEnd w:id="0"/>
      <w:r w:rsidDel="00000000" w:rsidR="00000000" w:rsidRPr="00000000">
        <w:br w:type="page"/>
      </w:r>
      <w:r w:rsidDel="00000000" w:rsidR="00000000" w:rsidRPr="00000000">
        <w:rPr>
          <w:rFonts w:ascii="Arial" w:cs="Arial" w:eastAsia="Arial" w:hAnsi="Arial"/>
          <w:sz w:val="40"/>
          <w:szCs w:val="40"/>
          <w:rtl w:val="0"/>
        </w:rPr>
        <w:t xml:space="preserve">Instrucciones Generales</w:t>
      </w:r>
    </w:p>
    <w:p w:rsidR="00000000" w:rsidDel="00000000" w:rsidP="00000000" w:rsidRDefault="00000000" w:rsidRPr="00000000" w14:paraId="00000016">
      <w:pPr>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En esta sección se presenta el procedimiento que se debe seguir para completar la especificación de un Requerimiento de Cambios.</w:t>
      </w:r>
    </w:p>
    <w:p w:rsidR="00000000" w:rsidDel="00000000" w:rsidP="00000000" w:rsidRDefault="00000000" w:rsidRPr="00000000" w14:paraId="00000017">
      <w:pPr>
        <w:pStyle w:val="Heading2"/>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Definiciones: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57" w:right="0" w:hanging="357"/>
        <w:jc w:val="both"/>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Fonts w:ascii="Arial" w:cs="Arial" w:eastAsia="Arial" w:hAnsi="Arial"/>
          <w:b w:val="1"/>
          <w:i w:val="0"/>
          <w:smallCaps w:val="0"/>
          <w:strike w:val="0"/>
          <w:color w:val="595959"/>
          <w:sz w:val="18"/>
          <w:szCs w:val="18"/>
          <w:u w:val="none"/>
          <w:shd w:fill="auto" w:val="clear"/>
          <w:vertAlign w:val="baseline"/>
          <w:rtl w:val="0"/>
        </w:rPr>
        <w:t xml:space="preserve">Requerimiento de Cambio:</w:t>
      </w:r>
      <w:r w:rsidDel="00000000" w:rsidR="00000000" w:rsidRPr="00000000">
        <w:rPr>
          <w:rFonts w:ascii="Arial" w:cs="Arial" w:eastAsia="Arial" w:hAnsi="Arial"/>
          <w:b w:val="0"/>
          <w:i w:val="0"/>
          <w:smallCaps w:val="0"/>
          <w:strike w:val="0"/>
          <w:color w:val="595959"/>
          <w:sz w:val="18"/>
          <w:szCs w:val="18"/>
          <w:u w:val="none"/>
          <w:shd w:fill="auto" w:val="clear"/>
          <w:vertAlign w:val="baseline"/>
          <w:rtl w:val="0"/>
        </w:rPr>
        <w:t xml:space="preserve"> Cambio requerido y/o sugerido para mejorar la calidad y/o estabilidad de las aplicaciones SAP, ya sea a través  de cambios correctivos y/o evolutivos.</w:t>
      </w:r>
    </w:p>
    <w:p w:rsidR="00000000" w:rsidDel="00000000" w:rsidP="00000000" w:rsidRDefault="00000000" w:rsidRPr="00000000" w14:paraId="00000019">
      <w:pPr>
        <w:numPr>
          <w:ilvl w:val="0"/>
          <w:numId w:val="2"/>
        </w:numPr>
        <w:spacing w:before="120" w:lineRule="auto"/>
        <w:ind w:left="357" w:hanging="357"/>
        <w:rPr>
          <w:rFonts w:ascii="Arial" w:cs="Arial" w:eastAsia="Arial" w:hAnsi="Arial"/>
          <w:color w:val="595959"/>
          <w:sz w:val="18"/>
          <w:szCs w:val="18"/>
        </w:rPr>
      </w:pPr>
      <w:r w:rsidDel="00000000" w:rsidR="00000000" w:rsidRPr="00000000">
        <w:rPr>
          <w:rFonts w:ascii="Arial" w:cs="Arial" w:eastAsia="Arial" w:hAnsi="Arial"/>
          <w:b w:val="1"/>
          <w:color w:val="595959"/>
          <w:sz w:val="18"/>
          <w:szCs w:val="18"/>
          <w:rtl w:val="0"/>
        </w:rPr>
        <w:t xml:space="preserve">Cambio Correctivo:</w:t>
      </w:r>
      <w:r w:rsidDel="00000000" w:rsidR="00000000" w:rsidRPr="00000000">
        <w:rPr>
          <w:rFonts w:ascii="Arial" w:cs="Arial" w:eastAsia="Arial" w:hAnsi="Arial"/>
          <w:color w:val="595959"/>
          <w:sz w:val="18"/>
          <w:szCs w:val="18"/>
          <w:rtl w:val="0"/>
        </w:rPr>
        <w:t xml:space="preserve"> Cambios al Customizing o Workbench en los sistemas SAP, implementados con el objetivo de corregir funcionalidad ya existente o prevista en el levantamiento inicial del servicio, normalmente gatilladas por errores del sistema. </w:t>
      </w:r>
    </w:p>
    <w:p w:rsidR="00000000" w:rsidDel="00000000" w:rsidP="00000000" w:rsidRDefault="00000000" w:rsidRPr="00000000" w14:paraId="0000001A">
      <w:pPr>
        <w:numPr>
          <w:ilvl w:val="0"/>
          <w:numId w:val="2"/>
        </w:numPr>
        <w:spacing w:before="120" w:lineRule="auto"/>
        <w:ind w:left="357" w:hanging="357"/>
        <w:rPr>
          <w:rFonts w:ascii="Arial" w:cs="Arial" w:eastAsia="Arial" w:hAnsi="Arial"/>
          <w:color w:val="595959"/>
          <w:sz w:val="18"/>
          <w:szCs w:val="18"/>
        </w:rPr>
      </w:pPr>
      <w:r w:rsidDel="00000000" w:rsidR="00000000" w:rsidRPr="00000000">
        <w:rPr>
          <w:rFonts w:ascii="Arial" w:cs="Arial" w:eastAsia="Arial" w:hAnsi="Arial"/>
          <w:b w:val="1"/>
          <w:color w:val="595959"/>
          <w:sz w:val="18"/>
          <w:szCs w:val="18"/>
          <w:rtl w:val="0"/>
        </w:rPr>
        <w:t xml:space="preserve">Cambio Evolutivo:</w:t>
      </w:r>
      <w:r w:rsidDel="00000000" w:rsidR="00000000" w:rsidRPr="00000000">
        <w:rPr>
          <w:rFonts w:ascii="Arial" w:cs="Arial" w:eastAsia="Arial" w:hAnsi="Arial"/>
          <w:color w:val="595959"/>
          <w:sz w:val="18"/>
          <w:szCs w:val="18"/>
          <w:rtl w:val="0"/>
        </w:rPr>
        <w:t xml:space="preserve"> Cambios al Customizing o Workbench en los sistemas SAP, orientados a mejorar los procesos de negocio implementados por el cliente, abordando nuevos requerimientos producto de la evolución natural del negocio, no previstos en el levantamiento inicial del servicio. </w:t>
      </w:r>
    </w:p>
    <w:p w:rsidR="00000000" w:rsidDel="00000000" w:rsidP="00000000" w:rsidRDefault="00000000" w:rsidRPr="00000000" w14:paraId="0000001B">
      <w:pPr>
        <w:numPr>
          <w:ilvl w:val="0"/>
          <w:numId w:val="2"/>
        </w:numPr>
        <w:spacing w:before="120" w:lineRule="auto"/>
        <w:ind w:left="357" w:hanging="357"/>
        <w:rPr>
          <w:rFonts w:ascii="Arial" w:cs="Arial" w:eastAsia="Arial" w:hAnsi="Arial"/>
          <w:color w:val="595959"/>
          <w:sz w:val="18"/>
          <w:szCs w:val="18"/>
        </w:rPr>
      </w:pPr>
      <w:r w:rsidDel="00000000" w:rsidR="00000000" w:rsidRPr="00000000">
        <w:rPr>
          <w:rFonts w:ascii="Arial" w:cs="Arial" w:eastAsia="Arial" w:hAnsi="Arial"/>
          <w:b w:val="1"/>
          <w:color w:val="595959"/>
          <w:sz w:val="18"/>
          <w:szCs w:val="18"/>
          <w:rtl w:val="0"/>
        </w:rPr>
        <w:t xml:space="preserve">Cambio Urgente:</w:t>
      </w:r>
      <w:r w:rsidDel="00000000" w:rsidR="00000000" w:rsidRPr="00000000">
        <w:rPr>
          <w:rFonts w:ascii="Tahoma" w:cs="Tahoma" w:eastAsia="Tahoma" w:hAnsi="Tahoma"/>
          <w:color w:val="000000"/>
          <w:sz w:val="19"/>
          <w:szCs w:val="19"/>
          <w:rtl w:val="0"/>
        </w:rPr>
        <w:t xml:space="preserve"> </w:t>
      </w:r>
      <w:r w:rsidDel="00000000" w:rsidR="00000000" w:rsidRPr="00000000">
        <w:rPr>
          <w:rFonts w:ascii="Arial" w:cs="Arial" w:eastAsia="Arial" w:hAnsi="Arial"/>
          <w:color w:val="595959"/>
          <w:sz w:val="18"/>
          <w:szCs w:val="18"/>
          <w:rtl w:val="0"/>
        </w:rPr>
        <w:t xml:space="preserve">Corresponden a “Cambios Correctivos”, requeridos para resolver un incidente o corrección al sistema considerado crítico para la continuidad operacional del negocio, donde la solución temporal puede no ser suficiente. Estos cambios requieren ser revisados y probados de manera acelerada, una vez aprobado el cambio, su implementación es realizada tan rápido como sea posible.</w:t>
      </w:r>
    </w:p>
    <w:p w:rsidR="00000000" w:rsidDel="00000000" w:rsidP="00000000" w:rsidRDefault="00000000" w:rsidRPr="00000000" w14:paraId="0000001C">
      <w:pPr>
        <w:numPr>
          <w:ilvl w:val="0"/>
          <w:numId w:val="2"/>
        </w:numPr>
        <w:spacing w:before="120" w:lineRule="auto"/>
        <w:ind w:left="357" w:hanging="357"/>
        <w:rPr>
          <w:rFonts w:ascii="Arial" w:cs="Arial" w:eastAsia="Arial" w:hAnsi="Arial"/>
          <w:color w:val="595959"/>
          <w:sz w:val="18"/>
          <w:szCs w:val="18"/>
        </w:rPr>
      </w:pPr>
      <w:r w:rsidDel="00000000" w:rsidR="00000000" w:rsidRPr="00000000">
        <w:rPr>
          <w:rFonts w:ascii="Arial" w:cs="Arial" w:eastAsia="Arial" w:hAnsi="Arial"/>
          <w:b w:val="1"/>
          <w:color w:val="595959"/>
          <w:sz w:val="18"/>
          <w:szCs w:val="18"/>
          <w:rtl w:val="0"/>
        </w:rPr>
        <w:t xml:space="preserve">Customizing:</w:t>
      </w:r>
      <w:r w:rsidDel="00000000" w:rsidR="00000000" w:rsidRPr="00000000">
        <w:rPr>
          <w:rFonts w:ascii="Arial" w:cs="Arial" w:eastAsia="Arial" w:hAnsi="Arial"/>
          <w:color w:val="595959"/>
          <w:sz w:val="18"/>
          <w:szCs w:val="18"/>
          <w:rtl w:val="0"/>
        </w:rPr>
        <w:t xml:space="preserve"> Se entiende por cambios en el customizing a los cambios en la parametrización de la funcionalidad estándar de los sistemas SAP.</w:t>
      </w:r>
    </w:p>
    <w:p w:rsidR="00000000" w:rsidDel="00000000" w:rsidP="00000000" w:rsidRDefault="00000000" w:rsidRPr="00000000" w14:paraId="0000001D">
      <w:pPr>
        <w:numPr>
          <w:ilvl w:val="0"/>
          <w:numId w:val="2"/>
        </w:numPr>
        <w:spacing w:before="120" w:lineRule="auto"/>
        <w:ind w:left="357" w:hanging="357"/>
        <w:rPr>
          <w:rFonts w:ascii="Arial" w:cs="Arial" w:eastAsia="Arial" w:hAnsi="Arial"/>
          <w:color w:val="595959"/>
          <w:sz w:val="18"/>
          <w:szCs w:val="18"/>
        </w:rPr>
      </w:pPr>
      <w:r w:rsidDel="00000000" w:rsidR="00000000" w:rsidRPr="00000000">
        <w:rPr>
          <w:rFonts w:ascii="Arial" w:cs="Arial" w:eastAsia="Arial" w:hAnsi="Arial"/>
          <w:b w:val="1"/>
          <w:color w:val="595959"/>
          <w:sz w:val="18"/>
          <w:szCs w:val="18"/>
          <w:rtl w:val="0"/>
        </w:rPr>
        <w:t xml:space="preserve">Workbench:</w:t>
      </w:r>
      <w:r w:rsidDel="00000000" w:rsidR="00000000" w:rsidRPr="00000000">
        <w:rPr>
          <w:rFonts w:ascii="Arial" w:cs="Arial" w:eastAsia="Arial" w:hAnsi="Arial"/>
          <w:color w:val="595959"/>
          <w:sz w:val="18"/>
          <w:szCs w:val="18"/>
          <w:rtl w:val="0"/>
        </w:rPr>
        <w:t xml:space="preserve"> Se entiende por cambios en el Workbench (o ABAP Workbench) a cambios en objetos no estándar de SAP que incluyen código ABAP (user/field exit, programas Z, funciones Z, etc.) y/o ampliaciones no estándar a la base de datos (tablas Z).</w:t>
      </w:r>
    </w:p>
    <w:p w:rsidR="00000000" w:rsidDel="00000000" w:rsidP="00000000" w:rsidRDefault="00000000" w:rsidRPr="00000000" w14:paraId="0000001E">
      <w:pPr>
        <w:numPr>
          <w:ilvl w:val="0"/>
          <w:numId w:val="2"/>
        </w:numPr>
        <w:spacing w:before="120" w:lineRule="auto"/>
        <w:ind w:left="357" w:hanging="357"/>
        <w:rPr>
          <w:rFonts w:ascii="Arial" w:cs="Arial" w:eastAsia="Arial" w:hAnsi="Arial"/>
          <w:color w:val="595959"/>
          <w:sz w:val="18"/>
          <w:szCs w:val="18"/>
        </w:rPr>
      </w:pPr>
      <w:r w:rsidDel="00000000" w:rsidR="00000000" w:rsidRPr="00000000">
        <w:rPr>
          <w:rFonts w:ascii="Arial" w:cs="Arial" w:eastAsia="Arial" w:hAnsi="Arial"/>
          <w:b w:val="1"/>
          <w:color w:val="595959"/>
          <w:sz w:val="18"/>
          <w:szCs w:val="18"/>
          <w:rtl w:val="0"/>
        </w:rPr>
        <w:t xml:space="preserve">Contraparte Válida:</w:t>
      </w:r>
      <w:r w:rsidDel="00000000" w:rsidR="00000000" w:rsidRPr="00000000">
        <w:rPr>
          <w:rFonts w:ascii="Arial" w:cs="Arial" w:eastAsia="Arial" w:hAnsi="Arial"/>
          <w:color w:val="595959"/>
          <w:sz w:val="18"/>
          <w:szCs w:val="18"/>
          <w:rtl w:val="0"/>
        </w:rPr>
        <w:t xml:space="preserve"> Responsable asignado por parte del cliente para aclarar dudas, validar el entendimiento del Consultor, realizar pruebas en test y aprobar el trabajo realizado.</w:t>
      </w:r>
    </w:p>
    <w:p w:rsidR="00000000" w:rsidDel="00000000" w:rsidP="00000000" w:rsidRDefault="00000000" w:rsidRPr="00000000" w14:paraId="0000001F">
      <w:pPr>
        <w:numPr>
          <w:ilvl w:val="0"/>
          <w:numId w:val="2"/>
        </w:numPr>
        <w:spacing w:before="120" w:lineRule="auto"/>
        <w:ind w:left="357" w:hanging="357"/>
        <w:rPr>
          <w:rFonts w:ascii="Arial" w:cs="Arial" w:eastAsia="Arial" w:hAnsi="Arial"/>
          <w:color w:val="595959"/>
          <w:sz w:val="18"/>
          <w:szCs w:val="18"/>
        </w:rPr>
      </w:pPr>
      <w:r w:rsidDel="00000000" w:rsidR="00000000" w:rsidRPr="00000000">
        <w:rPr>
          <w:rFonts w:ascii="Arial" w:cs="Arial" w:eastAsia="Arial" w:hAnsi="Arial"/>
          <w:b w:val="1"/>
          <w:color w:val="595959"/>
          <w:sz w:val="18"/>
          <w:szCs w:val="18"/>
          <w:rtl w:val="0"/>
        </w:rPr>
        <w:t xml:space="preserve">Contraparte Válida de respaldo:</w:t>
      </w:r>
      <w:r w:rsidDel="00000000" w:rsidR="00000000" w:rsidRPr="00000000">
        <w:rPr>
          <w:rFonts w:ascii="Arial" w:cs="Arial" w:eastAsia="Arial" w:hAnsi="Arial"/>
          <w:color w:val="595959"/>
          <w:sz w:val="18"/>
          <w:szCs w:val="18"/>
          <w:rtl w:val="0"/>
        </w:rPr>
        <w:t xml:space="preserve"> Responsable asignado por parte del cliente para ser contactado en caso de que la primera Contraparte no esté disponible.</w:t>
      </w:r>
    </w:p>
    <w:p w:rsidR="00000000" w:rsidDel="00000000" w:rsidP="00000000" w:rsidRDefault="00000000" w:rsidRPr="00000000" w14:paraId="00000020">
      <w:pPr>
        <w:numPr>
          <w:ilvl w:val="0"/>
          <w:numId w:val="4"/>
        </w:numPr>
        <w:spacing w:before="120" w:lineRule="auto"/>
        <w:ind w:left="357" w:hanging="357"/>
        <w:rPr>
          <w:rFonts w:ascii="Arial" w:cs="Arial" w:eastAsia="Arial" w:hAnsi="Arial"/>
          <w:color w:val="595959"/>
          <w:sz w:val="18"/>
          <w:szCs w:val="18"/>
        </w:rPr>
      </w:pPr>
      <w:r w:rsidDel="00000000" w:rsidR="00000000" w:rsidRPr="00000000">
        <w:rPr>
          <w:rFonts w:ascii="Arial" w:cs="Arial" w:eastAsia="Arial" w:hAnsi="Arial"/>
          <w:b w:val="1"/>
          <w:color w:val="595959"/>
          <w:sz w:val="18"/>
          <w:szCs w:val="18"/>
          <w:rtl w:val="0"/>
        </w:rPr>
        <w:t xml:space="preserve">Consultor Responsable:</w:t>
      </w:r>
      <w:r w:rsidDel="00000000" w:rsidR="00000000" w:rsidRPr="00000000">
        <w:rPr>
          <w:rFonts w:ascii="Arial" w:cs="Arial" w:eastAsia="Arial" w:hAnsi="Arial"/>
          <w:color w:val="595959"/>
          <w:sz w:val="18"/>
          <w:szCs w:val="18"/>
          <w:rtl w:val="0"/>
        </w:rPr>
        <w:t xml:space="preserve"> Responsable por parte de Novis de estudiar el requerimiento, aclarar dudas, plantear una solución a la situación y ejecutar los trabajos necesarios.</w:t>
      </w:r>
    </w:p>
    <w:p w:rsidR="00000000" w:rsidDel="00000000" w:rsidP="00000000" w:rsidRDefault="00000000" w:rsidRPr="00000000" w14:paraId="00000021">
      <w:pPr>
        <w:numPr>
          <w:ilvl w:val="0"/>
          <w:numId w:val="3"/>
        </w:numPr>
        <w:spacing w:before="120" w:lineRule="auto"/>
        <w:ind w:left="357" w:hanging="357"/>
        <w:rPr>
          <w:rFonts w:ascii="Arial" w:cs="Arial" w:eastAsia="Arial" w:hAnsi="Arial"/>
          <w:color w:val="595959"/>
          <w:sz w:val="18"/>
          <w:szCs w:val="18"/>
        </w:rPr>
      </w:pPr>
      <w:r w:rsidDel="00000000" w:rsidR="00000000" w:rsidRPr="00000000">
        <w:rPr>
          <w:rFonts w:ascii="Arial" w:cs="Arial" w:eastAsia="Arial" w:hAnsi="Arial"/>
          <w:b w:val="1"/>
          <w:color w:val="595959"/>
          <w:sz w:val="18"/>
          <w:szCs w:val="18"/>
          <w:rtl w:val="0"/>
        </w:rPr>
        <w:t xml:space="preserve">Criterios de Aceptación:</w:t>
      </w:r>
      <w:r w:rsidDel="00000000" w:rsidR="00000000" w:rsidRPr="00000000">
        <w:rPr>
          <w:rFonts w:ascii="Arial" w:cs="Arial" w:eastAsia="Arial" w:hAnsi="Arial"/>
          <w:color w:val="595959"/>
          <w:sz w:val="18"/>
          <w:szCs w:val="18"/>
          <w:rtl w:val="0"/>
        </w:rPr>
        <w:t xml:space="preserve"> Son criterios objetivos y medibles que permiten calificar y  validar que la solución ante un requerimiento de cambios ha sido exitosa para el cliente.</w:t>
      </w:r>
    </w:p>
    <w:p w:rsidR="00000000" w:rsidDel="00000000" w:rsidP="00000000" w:rsidRDefault="00000000" w:rsidRPr="00000000" w14:paraId="00000022">
      <w:pPr>
        <w:rPr>
          <w:rFonts w:ascii="Arial" w:cs="Arial" w:eastAsia="Arial" w:hAnsi="Arial"/>
          <w:color w:val="595959"/>
          <w:sz w:val="18"/>
          <w:szCs w:val="18"/>
        </w:rPr>
      </w:pPr>
      <w:r w:rsidDel="00000000" w:rsidR="00000000" w:rsidRPr="00000000">
        <w:rPr>
          <w:rtl w:val="0"/>
        </w:rPr>
      </w:r>
    </w:p>
    <w:p w:rsidR="00000000" w:rsidDel="00000000" w:rsidP="00000000" w:rsidRDefault="00000000" w:rsidRPr="00000000" w14:paraId="00000023">
      <w:pPr>
        <w:rPr>
          <w:rFonts w:ascii="Arial" w:cs="Arial" w:eastAsia="Arial" w:hAnsi="Arial"/>
          <w:color w:val="595959"/>
          <w:sz w:val="18"/>
          <w:szCs w:val="18"/>
        </w:rPr>
      </w:pPr>
      <w:r w:rsidDel="00000000" w:rsidR="00000000" w:rsidRPr="00000000">
        <w:rPr>
          <w:rtl w:val="0"/>
        </w:rPr>
      </w:r>
    </w:p>
    <w:p w:rsidR="00000000" w:rsidDel="00000000" w:rsidP="00000000" w:rsidRDefault="00000000" w:rsidRPr="00000000" w14:paraId="00000024">
      <w:pPr>
        <w:spacing w:before="120" w:lineRule="auto"/>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Procedimiento de RdC Planificado:</w:t>
      </w:r>
    </w:p>
    <w:p w:rsidR="00000000" w:rsidDel="00000000" w:rsidP="00000000" w:rsidRDefault="00000000" w:rsidRPr="00000000" w14:paraId="00000025">
      <w:pPr>
        <w:spacing w:before="120" w:lineRule="auto"/>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El proceso de cambios planificados, tiene por objetivo el iniciar la resolución de un problema reportado siguiendo un proceso planificado de trabajo. Incluye modificación al Workbench y/o al Customizing y el plan se inicia con la recepción por parte de Novis de un RdC.</w:t>
      </w:r>
    </w:p>
    <w:p w:rsidR="00000000" w:rsidDel="00000000" w:rsidP="00000000" w:rsidRDefault="00000000" w:rsidRPr="00000000" w14:paraId="00000026">
      <w:pPr>
        <w:spacing w:before="120" w:lineRule="auto"/>
        <w:rPr>
          <w:rFonts w:ascii="Arial" w:cs="Arial" w:eastAsia="Arial" w:hAnsi="Arial"/>
          <w:color w:val="595959"/>
          <w:sz w:val="18"/>
          <w:szCs w:val="18"/>
        </w:rPr>
      </w:pPr>
      <w:r w:rsidDel="00000000" w:rsidR="00000000" w:rsidRPr="00000000">
        <w:rPr>
          <w:rtl w:val="0"/>
        </w:rPr>
      </w:r>
    </w:p>
    <w:p w:rsidR="00000000" w:rsidDel="00000000" w:rsidP="00000000" w:rsidRDefault="00000000" w:rsidRPr="00000000" w14:paraId="00000027">
      <w:pPr>
        <w:spacing w:before="120" w:lineRule="auto"/>
        <w:rPr>
          <w:rFonts w:ascii="Arial" w:cs="Arial" w:eastAsia="Arial" w:hAnsi="Arial"/>
          <w:b w:val="1"/>
          <w:color w:val="595959"/>
          <w:sz w:val="18"/>
          <w:szCs w:val="18"/>
        </w:rPr>
      </w:pPr>
      <w:r w:rsidDel="00000000" w:rsidR="00000000" w:rsidRPr="00000000">
        <w:rPr>
          <w:rFonts w:ascii="Arial" w:cs="Arial" w:eastAsia="Arial" w:hAnsi="Arial"/>
          <w:b w:val="1"/>
          <w:color w:val="595959"/>
          <w:sz w:val="18"/>
          <w:szCs w:val="18"/>
          <w:rtl w:val="0"/>
        </w:rPr>
        <w:t xml:space="preserve">La secuencia del procedimiento es la siguiente:</w:t>
      </w:r>
    </w:p>
    <w:p w:rsidR="00000000" w:rsidDel="00000000" w:rsidP="00000000" w:rsidRDefault="00000000" w:rsidRPr="00000000" w14:paraId="00000028">
      <w:pPr>
        <w:rPr>
          <w:rFonts w:ascii="Arial" w:cs="Arial" w:eastAsia="Arial" w:hAnsi="Arial"/>
          <w:color w:val="595959"/>
          <w:sz w:val="18"/>
          <w:szCs w:val="18"/>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El cliente envía este documento de RdC con las definiciones necesarias.</w:t>
      </w:r>
    </w:p>
    <w:p w:rsidR="00000000" w:rsidDel="00000000" w:rsidP="00000000" w:rsidRDefault="00000000" w:rsidRPr="00000000" w14:paraId="0000002A">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Al recibir el RdC, NOVIS asigna un Consultor responsable.</w:t>
      </w:r>
    </w:p>
    <w:p w:rsidR="00000000" w:rsidDel="00000000" w:rsidP="00000000" w:rsidRDefault="00000000" w:rsidRPr="00000000" w14:paraId="0000002B">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El consultor contactará telefónicamente a la Contraparte Válida del cliente (o eventualmente a la Contraparte de respaldo) para aclarar dudas sobre la necesidad y definir de manera conjunta los Criterios de Aceptación que determinarán el cierre exitoso del RdC. </w:t>
      </w:r>
    </w:p>
    <w:p w:rsidR="00000000" w:rsidDel="00000000" w:rsidP="00000000" w:rsidRDefault="00000000" w:rsidRPr="00000000" w14:paraId="0000002C">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El consultorlitteConsultor define una solución que plasma en la sección “Solución Propuesta”, y define una estimación de esfuerzo. El documento resultante es enviado a la Contraparte Válida para su validación y aprobación. Las propuestas de implementación presentadas por Novis, tienen plazo de validez de 30 días. Si el cliente no ha dado una respuesta durante este plazo, la propuesta se considera rechazada. Posterior a esta fecha, las solicitudes de cambio que requieren ser retomadas, serán evaluadas como un nuevo requerimiento.</w:t>
      </w:r>
    </w:p>
    <w:p w:rsidR="00000000" w:rsidDel="00000000" w:rsidP="00000000" w:rsidRDefault="00000000" w:rsidRPr="00000000" w14:paraId="0000002D">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Una vez recibida la aprobación, se define un Consultor responsable de la implementación y se informa al cliente la fecha de la entrega del RdC en el ambiente Test.</w:t>
      </w:r>
    </w:p>
    <w:p w:rsidR="00000000" w:rsidDel="00000000" w:rsidP="00000000" w:rsidRDefault="00000000" w:rsidRPr="00000000" w14:paraId="0000002E">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Durante la ejecución de la solución el Consultor responsable podrá realizar consultas aclaratorias a la Contraparte Valida (o a su respaldo). Usualmente ante la eventual detección de condiciones de borde que puedan ser encontradas en el desarrollo de la solución.</w:t>
      </w:r>
    </w:p>
    <w:p w:rsidR="00000000" w:rsidDel="00000000" w:rsidP="00000000" w:rsidRDefault="00000000" w:rsidRPr="00000000" w14:paraId="0000002F">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Entregado en test el RdC, la Contraparte Válida contará con dos semanas de plazo para efectuar las pruebas necesarias y validar que la solución entregada esta correcta y dar por aceptado el RdC. Si esto no ocurre en el plazo de dos semanas, se asumirá que el RdC ha sido aceptado como exitoso. Cualquier posterior modificación que se requiera se considerará como un nuevo RdC.</w:t>
      </w:r>
    </w:p>
    <w:p w:rsidR="00000000" w:rsidDel="00000000" w:rsidP="00000000" w:rsidRDefault="00000000" w:rsidRPr="00000000" w14:paraId="00000030">
      <w:pPr>
        <w:ind w:left="720" w:firstLine="0"/>
        <w:rPr>
          <w:rFonts w:ascii="Arial" w:cs="Arial" w:eastAsia="Arial" w:hAnsi="Arial"/>
          <w:color w:val="595959"/>
          <w:sz w:val="18"/>
          <w:szCs w:val="18"/>
        </w:rPr>
      </w:pPr>
      <w:r w:rsidDel="00000000" w:rsidR="00000000" w:rsidRPr="00000000">
        <w:rPr>
          <w:rtl w:val="0"/>
        </w:rPr>
      </w:r>
    </w:p>
    <w:p w:rsidR="00000000" w:rsidDel="00000000" w:rsidP="00000000" w:rsidRDefault="00000000" w:rsidRPr="00000000" w14:paraId="00000031">
      <w:pPr>
        <w:spacing w:before="120" w:lineRule="auto"/>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Procedimiento de RdC Urgente: </w:t>
      </w:r>
    </w:p>
    <w:p w:rsidR="00000000" w:rsidDel="00000000" w:rsidP="00000000" w:rsidRDefault="00000000" w:rsidRPr="00000000" w14:paraId="00000032">
      <w:pPr>
        <w:spacing w:before="120" w:lineRule="auto"/>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El proceso de cambios urgentes, tiene por objetivo el inicio de la resolución al problema reportado en el menor tiempo posible. Incluye modificación al Workbench y/o al Customizing que por su naturaleza de urgente impide que se realicen actividades de preparación, relacionadas a un proceso planificado de evaluación e implementación del cambio. El proceso culmina con una liquidación del esfuerzo realizado cuando la solución ha sido implementada.</w:t>
      </w:r>
    </w:p>
    <w:p w:rsidR="00000000" w:rsidDel="00000000" w:rsidP="00000000" w:rsidRDefault="00000000" w:rsidRPr="00000000" w14:paraId="00000033">
      <w:pPr>
        <w:pStyle w:val="Heading2"/>
        <w:rPr>
          <w:rFonts w:ascii="Arial" w:cs="Arial" w:eastAsia="Arial" w:hAnsi="Arial"/>
          <w:b w:val="1"/>
          <w:color w:val="595959"/>
          <w:sz w:val="18"/>
          <w:szCs w:val="18"/>
        </w:rPr>
      </w:pPr>
      <w:r w:rsidDel="00000000" w:rsidR="00000000" w:rsidRPr="00000000">
        <w:rPr>
          <w:rFonts w:ascii="Arial" w:cs="Arial" w:eastAsia="Arial" w:hAnsi="Arial"/>
          <w:b w:val="1"/>
          <w:color w:val="595959"/>
          <w:sz w:val="18"/>
          <w:szCs w:val="18"/>
          <w:rtl w:val="0"/>
        </w:rPr>
        <w:t xml:space="preserve">La secuencia del procedimiento es la siguiente:</w:t>
      </w:r>
    </w:p>
    <w:p w:rsidR="00000000" w:rsidDel="00000000" w:rsidP="00000000" w:rsidRDefault="00000000" w:rsidRPr="00000000" w14:paraId="00000034">
      <w:pPr>
        <w:rPr>
          <w:rFonts w:ascii="Arial" w:cs="Arial" w:eastAsia="Arial" w:hAnsi="Arial"/>
          <w:color w:val="595959"/>
          <w:sz w:val="18"/>
          <w:szCs w:val="18"/>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El cliente notifica (telefónicamente o por mail) que requiere ejecutar un requerimiento de cambio urgente, aportando los antecedentes del problema, ya sea estos de un ticket de incidencia u otros. Critico es que junto a los antecedentes se notifique el nombre y datos de contacto (teléfonos y mail) de la Contraparte Valida.</w:t>
      </w:r>
    </w:p>
    <w:p w:rsidR="00000000" w:rsidDel="00000000" w:rsidP="00000000" w:rsidRDefault="00000000" w:rsidRPr="00000000" w14:paraId="00000036">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Es importante destacar que el tiempo utilizado en el análisis e implementación de requerimientos de cambios urgentes, implicará un desplazamiento en la priorización de requerimientos de cambios planificados que pudieran estar previamente agendados.</w:t>
      </w:r>
    </w:p>
    <w:p w:rsidR="00000000" w:rsidDel="00000000" w:rsidP="00000000" w:rsidRDefault="00000000" w:rsidRPr="00000000" w14:paraId="00000037">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Al recibir el RdC, NOVIS asigna un Consultor responsable, quien a la mayor brevedad posible construirá un documento de especificaciones, indicando como mínimo los antecedentes recibidos del problema, solución propuesta (en algunas oportunidades hay más de una), riesgos potenciales asociados, criterios de aceptación y datos básicos de Contraparte Válida.</w:t>
      </w:r>
    </w:p>
    <w:p w:rsidR="00000000" w:rsidDel="00000000" w:rsidP="00000000" w:rsidRDefault="00000000" w:rsidRPr="00000000" w14:paraId="00000038">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El consultor contactará telefónicamente a la mayor brevedad posible a la Contraparte Válida del cliente (o eventualmente a la Contraparte de respaldo) para aclarar dudas, analizar la posible solución propuesta, verificar los posibles riesgos  y definir de manera conjunta los Criterios de Aceptación que determinarán el cierre exitoso del RdC. </w:t>
      </w:r>
    </w:p>
    <w:p w:rsidR="00000000" w:rsidDel="00000000" w:rsidP="00000000" w:rsidRDefault="00000000" w:rsidRPr="00000000" w14:paraId="00000039">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Aprobada la solución por parte del cliente, el Consultor de  inmediato procede con  su ejecución e implementación.</w:t>
      </w:r>
    </w:p>
    <w:p w:rsidR="00000000" w:rsidDel="00000000" w:rsidP="00000000" w:rsidRDefault="00000000" w:rsidRPr="00000000" w14:paraId="0000003A">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Durante la ejecución de la solución el Consultor responsable podrá realizar  consultas aclaratorias a la Contraparte Valida (o a su respaldo), usualmente ante la eventual detección de condiciones de borde que puedan ser encontradas en el desarrollo de la solución. Para estos efectos el Consultor responsable deberá contar con la disponibilidad en todo momento de la Contraparte Valida para aclaración de dudas, efectuar pruebas y aceptar el RdC.</w:t>
      </w:r>
    </w:p>
    <w:p w:rsidR="00000000" w:rsidDel="00000000" w:rsidP="00000000" w:rsidRDefault="00000000" w:rsidRPr="00000000" w14:paraId="0000003B">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Entregado en test el RdC, (y en todos los casos) se requiere un tiempo de reacción (feedback) de la contraparte válida (o su respaldo) máximo de 1 hora. Si esto no ocurre, el RdC pierde el carácter de urgente, considerándolo como RdC Planificado, y por tanto, el consultor asignado para realizar el desarrollo queda liberado. </w:t>
      </w:r>
    </w:p>
    <w:p w:rsidR="00000000" w:rsidDel="00000000" w:rsidP="00000000" w:rsidRDefault="00000000" w:rsidRPr="00000000" w14:paraId="0000003C">
      <w:pPr>
        <w:numPr>
          <w:ilvl w:val="0"/>
          <w:numId w:val="1"/>
        </w:numPr>
        <w:ind w:left="720" w:hanging="360"/>
        <w:rPr>
          <w:rFonts w:ascii="Arial" w:cs="Arial" w:eastAsia="Arial" w:hAnsi="Arial"/>
          <w:color w:val="595959"/>
          <w:sz w:val="18"/>
          <w:szCs w:val="18"/>
        </w:rPr>
      </w:pPr>
      <w:r w:rsidDel="00000000" w:rsidR="00000000" w:rsidRPr="00000000">
        <w:rPr>
          <w:rFonts w:ascii="Arial" w:cs="Arial" w:eastAsia="Arial" w:hAnsi="Arial"/>
          <w:color w:val="595959"/>
          <w:sz w:val="18"/>
          <w:szCs w:val="18"/>
          <w:rtl w:val="0"/>
        </w:rPr>
        <w:t xml:space="preserve">Al finalizar el RdC se hará una liquidación del esfuerzo realizado, el cuál le será comunicado al cliente. Asimismo, se procederá a generar la documentación necesaria que corresponda. Es importante tener en cuenta  que esta liquidación de esfuerzo podrá incluir sobre costos por trabajos fuera de horario hábil, si se cuenta con una necesidad imperiosa, y al mismo tiempo, hay disponibilidad de Consultor.</w:t>
      </w:r>
    </w:p>
    <w:p w:rsidR="00000000" w:rsidDel="00000000" w:rsidP="00000000" w:rsidRDefault="00000000" w:rsidRPr="00000000" w14:paraId="0000003D">
      <w:pPr>
        <w:pStyle w:val="Title"/>
        <w:rPr>
          <w:rFonts w:ascii="Arial" w:cs="Arial" w:eastAsia="Arial" w:hAnsi="Arial"/>
          <w:sz w:val="40"/>
          <w:szCs w:val="40"/>
        </w:rPr>
      </w:pPr>
      <w:r w:rsidDel="00000000" w:rsidR="00000000" w:rsidRPr="00000000">
        <w:br w:type="page"/>
      </w:r>
      <w:r w:rsidDel="00000000" w:rsidR="00000000" w:rsidRPr="00000000">
        <w:rPr>
          <w:rFonts w:ascii="Arial" w:cs="Arial" w:eastAsia="Arial" w:hAnsi="Arial"/>
          <w:sz w:val="40"/>
          <w:szCs w:val="40"/>
          <w:rtl w:val="0"/>
        </w:rPr>
        <w:t xml:space="preserve">Información General</w:t>
      </w:r>
    </w:p>
    <w:p w:rsidR="00000000" w:rsidDel="00000000" w:rsidP="00000000" w:rsidRDefault="00000000" w:rsidRPr="00000000" w14:paraId="0000003E">
      <w:pPr>
        <w:rPr>
          <w:rFonts w:ascii="Arial" w:cs="Arial" w:eastAsia="Arial" w:hAnsi="Arial"/>
        </w:rPr>
      </w:pPr>
      <w:r w:rsidDel="00000000" w:rsidR="00000000" w:rsidRPr="00000000">
        <w:rPr>
          <w:rtl w:val="0"/>
        </w:rPr>
      </w:r>
    </w:p>
    <w:tbl>
      <w:tblPr>
        <w:tblStyle w:val="Table3"/>
        <w:tblW w:w="88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8"/>
        <w:gridCol w:w="2268"/>
        <w:gridCol w:w="2977"/>
        <w:gridCol w:w="73"/>
        <w:tblGridChange w:id="0">
          <w:tblGrid>
            <w:gridCol w:w="3568"/>
            <w:gridCol w:w="2268"/>
            <w:gridCol w:w="2977"/>
            <w:gridCol w:w="73"/>
          </w:tblGrid>
        </w:tblGridChange>
      </w:tblGrid>
      <w:tr>
        <w:trPr>
          <w:cantSplit w:val="1"/>
          <w:trHeight w:val="520" w:hRule="atLeast"/>
          <w:tblHeader w:val="0"/>
        </w:trPr>
        <w:tc>
          <w:tcPr>
            <w:gridSpan w:val="4"/>
            <w:tcBorders>
              <w:top w:color="333300" w:space="0" w:sz="4" w:val="single"/>
              <w:left w:color="333300" w:space="0" w:sz="4" w:val="single"/>
              <w:bottom w:color="808080" w:space="0" w:sz="4" w:val="single"/>
              <w:right w:color="333300" w:space="0" w:sz="4" w:val="single"/>
            </w:tcBorders>
            <w:shd w:fill="d9d9d9" w:val="clear"/>
            <w:vAlign w:val="center"/>
          </w:tcPr>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del Cliente</w:t>
            </w:r>
          </w:p>
        </w:tc>
      </w:tr>
      <w:tr>
        <w:trPr>
          <w:cantSplit w:val="0"/>
          <w:trHeight w:val="480" w:hRule="atLeast"/>
          <w:tblHeader w:val="0"/>
        </w:trPr>
        <w:tc>
          <w:tcPr>
            <w:tcBorders>
              <w:top w:color="808080" w:space="0" w:sz="4" w:val="single"/>
              <w:left w:color="000000" w:space="0" w:sz="0" w:val="nil"/>
              <w:bottom w:color="808080" w:space="0" w:sz="4" w:val="single"/>
              <w:right w:color="7f7f7f" w:space="0" w:sz="4" w:val="dashed"/>
            </w:tcBorders>
            <w:vAlign w:val="center"/>
          </w:tcPr>
          <w:p w:rsidR="00000000" w:rsidDel="00000000" w:rsidP="00000000" w:rsidRDefault="00000000" w:rsidRPr="00000000" w14:paraId="00000043">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Fecha de solicitud/Creación.</w:t>
            </w:r>
          </w:p>
        </w:tc>
        <w:tc>
          <w:tcPr>
            <w:gridSpan w:val="3"/>
            <w:tcBorders>
              <w:top w:color="808080" w:space="0" w:sz="4" w:val="single"/>
              <w:left w:color="7f7f7f" w:space="0" w:sz="4" w:val="dashed"/>
              <w:bottom w:color="808080" w:space="0" w:sz="4" w:val="single"/>
              <w:right w:color="000000" w:space="0" w:sz="0" w:val="nil"/>
            </w:tcBorders>
            <w:vAlign w:val="center"/>
          </w:tcPr>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10/01/2011</w:t>
            </w:r>
          </w:p>
        </w:tc>
      </w:tr>
      <w:tr>
        <w:trPr>
          <w:cantSplit w:val="0"/>
          <w:trHeight w:val="480" w:hRule="atLeast"/>
          <w:tblHeader w:val="0"/>
        </w:trPr>
        <w:tc>
          <w:tcPr>
            <w:tcBorders>
              <w:top w:color="808080" w:space="0" w:sz="4" w:val="single"/>
              <w:left w:color="000000" w:space="0" w:sz="0" w:val="nil"/>
              <w:bottom w:color="808080" w:space="0" w:sz="4" w:val="single"/>
              <w:right w:color="7f7f7f" w:space="0" w:sz="4" w:val="dashed"/>
            </w:tcBorders>
            <w:vAlign w:val="center"/>
          </w:tcPr>
          <w:p w:rsidR="00000000" w:rsidDel="00000000" w:rsidP="00000000" w:rsidRDefault="00000000" w:rsidRPr="00000000" w14:paraId="00000047">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RdC Planificado __X__ </w:t>
            </w:r>
          </w:p>
        </w:tc>
        <w:tc>
          <w:tcPr>
            <w:gridSpan w:val="3"/>
            <w:tcBorders>
              <w:top w:color="808080" w:space="0" w:sz="4" w:val="single"/>
              <w:left w:color="7f7f7f" w:space="0" w:sz="4" w:val="dashed"/>
              <w:bottom w:color="808080" w:space="0" w:sz="4" w:val="single"/>
              <w:right w:color="000000" w:space="0" w:sz="0" w:val="nil"/>
            </w:tcBorders>
            <w:vAlign w:val="center"/>
          </w:tcPr>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RdC Urgente ____</w:t>
            </w:r>
          </w:p>
        </w:tc>
      </w:tr>
      <w:tr>
        <w:trPr>
          <w:cantSplit w:val="0"/>
          <w:trHeight w:val="480" w:hRule="atLeast"/>
          <w:tblHeader w:val="0"/>
        </w:trPr>
        <w:tc>
          <w:tcPr>
            <w:tcBorders>
              <w:top w:color="808080" w:space="0" w:sz="4" w:val="single"/>
              <w:left w:color="000000" w:space="0" w:sz="0" w:val="nil"/>
              <w:bottom w:color="808080" w:space="0" w:sz="4" w:val="single"/>
              <w:right w:color="7f7f7f" w:space="0" w:sz="4" w:val="dashed"/>
            </w:tcBorders>
            <w:vAlign w:val="center"/>
          </w:tcPr>
          <w:p w:rsidR="00000000" w:rsidDel="00000000" w:rsidP="00000000" w:rsidRDefault="00000000" w:rsidRPr="00000000" w14:paraId="0000004B">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Tipo de Cambio</w:t>
            </w:r>
          </w:p>
        </w:tc>
        <w:tc>
          <w:tcPr>
            <w:gridSpan w:val="3"/>
            <w:tcBorders>
              <w:top w:color="808080" w:space="0" w:sz="4" w:val="single"/>
              <w:left w:color="7f7f7f" w:space="0" w:sz="4" w:val="dashed"/>
              <w:bottom w:color="808080" w:space="0" w:sz="4" w:val="single"/>
              <w:right w:color="000000" w:space="0" w:sz="0" w:val="nil"/>
            </w:tcBorders>
            <w:vAlign w:val="center"/>
          </w:tcPr>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Correctivo  ____   Evolutivo _x___</w:t>
            </w:r>
            <w:r w:rsidDel="00000000" w:rsidR="00000000" w:rsidRPr="00000000">
              <w:rPr>
                <w:rtl w:val="0"/>
              </w:rPr>
            </w:r>
          </w:p>
        </w:tc>
      </w:tr>
      <w:tr>
        <w:trPr>
          <w:cantSplit w:val="0"/>
          <w:trHeight w:val="480" w:hRule="atLeast"/>
          <w:tblHeader w:val="0"/>
        </w:trPr>
        <w:tc>
          <w:tcPr>
            <w:gridSpan w:val="4"/>
            <w:tcBorders>
              <w:top w:color="808080" w:space="0" w:sz="4" w:val="single"/>
              <w:left w:color="000000" w:space="0" w:sz="0" w:val="nil"/>
              <w:bottom w:color="808080" w:space="0" w:sz="4" w:val="single"/>
              <w:right w:color="000000" w:space="0" w:sz="0" w:val="nil"/>
            </w:tcBorders>
            <w:vAlign w:val="center"/>
          </w:tcPr>
          <w:p w:rsidR="00000000" w:rsidDel="00000000" w:rsidP="00000000" w:rsidRDefault="00000000" w:rsidRPr="00000000" w14:paraId="0000004F">
            <w:pPr>
              <w:jc w:val="center"/>
              <w:rPr>
                <w:rFonts w:ascii="Arial" w:cs="Arial" w:eastAsia="Arial" w:hAnsi="Arial"/>
                <w:sz w:val="22"/>
                <w:szCs w:val="22"/>
              </w:rPr>
            </w:pPr>
            <w:r w:rsidDel="00000000" w:rsidR="00000000" w:rsidRPr="00000000">
              <w:rPr>
                <w:rtl w:val="0"/>
              </w:rPr>
            </w:r>
          </w:p>
        </w:tc>
      </w:tr>
      <w:tr>
        <w:trPr>
          <w:cantSplit w:val="0"/>
          <w:trHeight w:val="480" w:hRule="atLeast"/>
          <w:tblHeader w:val="0"/>
        </w:trPr>
        <w:tc>
          <w:tcPr>
            <w:gridSpan w:val="4"/>
            <w:tcBorders>
              <w:top w:color="808080" w:space="0" w:sz="4" w:val="single"/>
              <w:left w:color="000000" w:space="0" w:sz="0" w:val="nil"/>
              <w:bottom w:color="808080" w:space="0" w:sz="4" w:val="single"/>
              <w:right w:color="000000" w:space="0" w:sz="0" w:val="nil"/>
            </w:tcBorders>
            <w:vAlign w:val="center"/>
          </w:tcPr>
          <w:p w:rsidR="00000000" w:rsidDel="00000000" w:rsidP="00000000" w:rsidRDefault="00000000" w:rsidRPr="00000000" w14:paraId="0000005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Contraparte válida responsable</w:t>
            </w:r>
          </w:p>
        </w:tc>
      </w:tr>
      <w:tr>
        <w:trPr>
          <w:cantSplit w:val="0"/>
          <w:trHeight w:val="480" w:hRule="atLeast"/>
          <w:tblHeader w:val="0"/>
        </w:trPr>
        <w:tc>
          <w:tcPr>
            <w:tcBorders>
              <w:top w:color="808080" w:space="0" w:sz="4" w:val="single"/>
              <w:left w:color="000000" w:space="0" w:sz="0" w:val="nil"/>
              <w:bottom w:color="808080" w:space="0" w:sz="4" w:val="single"/>
              <w:right w:color="808080" w:space="0" w:sz="4" w:val="dashed"/>
            </w:tcBorders>
            <w:vAlign w:val="center"/>
          </w:tcPr>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Nombre</w:t>
            </w:r>
          </w:p>
        </w:tc>
        <w:tc>
          <w:tcPr>
            <w:gridSpan w:val="3"/>
            <w:tcBorders>
              <w:top w:color="808080" w:space="0" w:sz="4" w:val="single"/>
              <w:left w:color="808080" w:space="0" w:sz="4" w:val="dashed"/>
              <w:bottom w:color="808080" w:space="0" w:sz="4" w:val="single"/>
              <w:right w:color="000000" w:space="0" w:sz="0" w:val="nil"/>
            </w:tcBorders>
            <w:vAlign w:val="center"/>
          </w:tcPr>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Solicitante</w:t>
            </w:r>
          </w:p>
        </w:tc>
      </w:tr>
      <w:tr>
        <w:trPr>
          <w:cantSplit w:val="0"/>
          <w:trHeight w:val="480" w:hRule="atLeast"/>
          <w:tblHeader w:val="0"/>
        </w:trPr>
        <w:tc>
          <w:tcPr>
            <w:tcBorders>
              <w:top w:color="808080" w:space="0" w:sz="4" w:val="single"/>
              <w:left w:color="000000" w:space="0" w:sz="0" w:val="nil"/>
              <w:bottom w:color="808080" w:space="0" w:sz="4" w:val="single"/>
              <w:right w:color="808080" w:space="0" w:sz="4" w:val="dashed"/>
            </w:tcBorders>
            <w:vAlign w:val="center"/>
          </w:tcPr>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Fonos</w:t>
            </w:r>
          </w:p>
        </w:tc>
        <w:tc>
          <w:tcPr>
            <w:gridSpan w:val="3"/>
            <w:tcBorders>
              <w:top w:color="808080" w:space="0" w:sz="4" w:val="single"/>
              <w:left w:color="808080" w:space="0" w:sz="4" w:val="dashed"/>
              <w:bottom w:color="808080" w:space="0" w:sz="4" w:val="single"/>
              <w:right w:color="000000" w:space="0" w:sz="0" w:val="nil"/>
            </w:tcBorders>
            <w:vAlign w:val="center"/>
          </w:tcPr>
          <w:p w:rsidR="00000000" w:rsidDel="00000000" w:rsidP="00000000" w:rsidRDefault="00000000" w:rsidRPr="00000000" w14:paraId="0000005C">
            <w:pPr>
              <w:rPr>
                <w:rFonts w:ascii="Arial" w:cs="Arial" w:eastAsia="Arial" w:hAnsi="Arial"/>
                <w:sz w:val="22"/>
                <w:szCs w:val="22"/>
              </w:rPr>
            </w:pPr>
            <w:r w:rsidDel="00000000" w:rsidR="00000000" w:rsidRPr="00000000">
              <w:rPr>
                <w:rtl w:val="0"/>
              </w:rPr>
            </w:r>
          </w:p>
        </w:tc>
      </w:tr>
      <w:tr>
        <w:trPr>
          <w:cantSplit w:val="0"/>
          <w:trHeight w:val="480" w:hRule="atLeast"/>
          <w:tblHeader w:val="0"/>
        </w:trPr>
        <w:tc>
          <w:tcPr>
            <w:tcBorders>
              <w:top w:color="808080" w:space="0" w:sz="4" w:val="single"/>
              <w:left w:color="000000" w:space="0" w:sz="0" w:val="nil"/>
              <w:bottom w:color="808080" w:space="0" w:sz="4" w:val="single"/>
              <w:right w:color="808080" w:space="0" w:sz="4" w:val="dashed"/>
            </w:tcBorders>
            <w:vAlign w:val="center"/>
          </w:tcPr>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c>
          <w:tcPr>
            <w:gridSpan w:val="3"/>
            <w:tcBorders>
              <w:top w:color="808080" w:space="0" w:sz="4" w:val="single"/>
              <w:left w:color="808080" w:space="0" w:sz="4" w:val="dashed"/>
              <w:bottom w:color="808080" w:space="0" w:sz="4" w:val="single"/>
              <w:right w:color="000000" w:space="0" w:sz="0" w:val="nil"/>
            </w:tcBorders>
            <w:vAlign w:val="center"/>
          </w:tcPr>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tc>
      </w:tr>
      <w:tr>
        <w:trPr>
          <w:cantSplit w:val="0"/>
          <w:trHeight w:val="480" w:hRule="atLeast"/>
          <w:tblHeader w:val="0"/>
        </w:trPr>
        <w:tc>
          <w:tcPr>
            <w:gridSpan w:val="4"/>
            <w:tcBorders>
              <w:top w:color="808080" w:space="0" w:sz="4" w:val="single"/>
              <w:left w:color="000000" w:space="0" w:sz="0" w:val="nil"/>
              <w:bottom w:color="808080" w:space="0" w:sz="4" w:val="single"/>
              <w:right w:color="000000" w:space="0" w:sz="0" w:val="nil"/>
            </w:tcBorders>
            <w:vAlign w:val="center"/>
          </w:tcPr>
          <w:p w:rsidR="00000000" w:rsidDel="00000000" w:rsidP="00000000" w:rsidRDefault="00000000" w:rsidRPr="00000000" w14:paraId="0000006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Contraparte válida responsable de respaldo</w:t>
            </w:r>
          </w:p>
        </w:tc>
      </w:tr>
      <w:tr>
        <w:trPr>
          <w:cantSplit w:val="0"/>
          <w:trHeight w:val="480" w:hRule="atLeast"/>
          <w:tblHeader w:val="0"/>
        </w:trPr>
        <w:tc>
          <w:tcPr>
            <w:tcBorders>
              <w:top w:color="808080" w:space="0" w:sz="4" w:val="single"/>
              <w:left w:color="000000" w:space="0" w:sz="0" w:val="nil"/>
              <w:bottom w:color="808080" w:space="0" w:sz="4" w:val="single"/>
              <w:right w:color="808080" w:space="0" w:sz="4" w:val="dashed"/>
            </w:tcBorders>
            <w:vAlign w:val="center"/>
          </w:tcPr>
          <w:p w:rsidR="00000000" w:rsidDel="00000000" w:rsidP="00000000" w:rsidRDefault="00000000" w:rsidRPr="00000000" w14:paraId="00000067">
            <w:pPr>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Nombre</w:t>
            </w:r>
          </w:p>
        </w:tc>
        <w:tc>
          <w:tcPr>
            <w:gridSpan w:val="3"/>
            <w:tcBorders>
              <w:top w:color="808080" w:space="0" w:sz="4" w:val="single"/>
              <w:left w:color="808080" w:space="0" w:sz="4" w:val="dashed"/>
              <w:bottom w:color="808080" w:space="0" w:sz="4" w:val="single"/>
              <w:right w:color="000000" w:space="0" w:sz="0" w:val="nil"/>
            </w:tcBorders>
            <w:vAlign w:val="center"/>
          </w:tcPr>
          <w:p w:rsidR="00000000" w:rsidDel="00000000" w:rsidP="00000000" w:rsidRDefault="00000000" w:rsidRPr="00000000" w14:paraId="00000068">
            <w:pPr>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Responsable TI</w:t>
            </w:r>
          </w:p>
        </w:tc>
      </w:tr>
      <w:tr>
        <w:trPr>
          <w:cantSplit w:val="0"/>
          <w:trHeight w:val="480" w:hRule="atLeast"/>
          <w:tblHeader w:val="0"/>
        </w:trPr>
        <w:tc>
          <w:tcPr>
            <w:tcBorders>
              <w:top w:color="808080" w:space="0" w:sz="4" w:val="single"/>
              <w:left w:color="000000" w:space="0" w:sz="0" w:val="nil"/>
              <w:bottom w:color="808080" w:space="0" w:sz="4" w:val="single"/>
              <w:right w:color="808080" w:space="0" w:sz="4" w:val="dashed"/>
            </w:tcBorders>
            <w:vAlign w:val="center"/>
          </w:tcPr>
          <w:p w:rsidR="00000000" w:rsidDel="00000000" w:rsidP="00000000" w:rsidRDefault="00000000" w:rsidRPr="00000000" w14:paraId="0000006B">
            <w:pPr>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Fonos</w:t>
            </w:r>
          </w:p>
        </w:tc>
        <w:tc>
          <w:tcPr>
            <w:gridSpan w:val="3"/>
            <w:tcBorders>
              <w:top w:color="808080" w:space="0" w:sz="4" w:val="single"/>
              <w:left w:color="808080" w:space="0" w:sz="4" w:val="dashed"/>
              <w:bottom w:color="808080" w:space="0" w:sz="4" w:val="single"/>
              <w:right w:color="000000" w:space="0" w:sz="0" w:val="nil"/>
            </w:tcBorders>
            <w:vAlign w:val="center"/>
          </w:tcPr>
          <w:p w:rsidR="00000000" w:rsidDel="00000000" w:rsidP="00000000" w:rsidRDefault="00000000" w:rsidRPr="00000000" w14:paraId="0000006C">
            <w:pPr>
              <w:rPr>
                <w:rFonts w:ascii="Arial" w:cs="Arial" w:eastAsia="Arial" w:hAnsi="Arial"/>
                <w:sz w:val="22"/>
                <w:szCs w:val="22"/>
                <w:highlight w:val="yellow"/>
              </w:rPr>
            </w:pPr>
            <w:r w:rsidDel="00000000" w:rsidR="00000000" w:rsidRPr="00000000">
              <w:rPr>
                <w:rtl w:val="0"/>
              </w:rPr>
            </w:r>
          </w:p>
        </w:tc>
      </w:tr>
      <w:tr>
        <w:trPr>
          <w:cantSplit w:val="0"/>
          <w:trHeight w:val="480" w:hRule="atLeast"/>
          <w:tblHeader w:val="0"/>
        </w:trPr>
        <w:tc>
          <w:tcPr>
            <w:tcBorders>
              <w:top w:color="808080" w:space="0" w:sz="4" w:val="single"/>
              <w:left w:color="000000" w:space="0" w:sz="0" w:val="nil"/>
              <w:bottom w:color="808080" w:space="0" w:sz="4" w:val="single"/>
              <w:right w:color="808080" w:space="0" w:sz="4" w:val="dashed"/>
            </w:tcBorders>
            <w:vAlign w:val="center"/>
          </w:tcPr>
          <w:p w:rsidR="00000000" w:rsidDel="00000000" w:rsidP="00000000" w:rsidRDefault="00000000" w:rsidRPr="00000000" w14:paraId="0000006F">
            <w:pPr>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e-mail</w:t>
            </w:r>
          </w:p>
        </w:tc>
        <w:tc>
          <w:tcPr>
            <w:gridSpan w:val="3"/>
            <w:tcBorders>
              <w:top w:color="808080" w:space="0" w:sz="4" w:val="single"/>
              <w:left w:color="808080" w:space="0" w:sz="4" w:val="dashed"/>
              <w:bottom w:color="808080" w:space="0" w:sz="4" w:val="single"/>
              <w:right w:color="000000" w:space="0" w:sz="0" w:val="nil"/>
            </w:tcBorders>
            <w:vAlign w:val="center"/>
          </w:tcPr>
          <w:p w:rsidR="00000000" w:rsidDel="00000000" w:rsidP="00000000" w:rsidRDefault="00000000" w:rsidRPr="00000000" w14:paraId="00000070">
            <w:pPr>
              <w:rPr>
                <w:rFonts w:ascii="Arial" w:cs="Arial" w:eastAsia="Arial" w:hAnsi="Arial"/>
                <w:sz w:val="22"/>
                <w:szCs w:val="22"/>
                <w:highlight w:val="yellow"/>
              </w:rPr>
            </w:pPr>
            <w:r w:rsidDel="00000000" w:rsidR="00000000" w:rsidRPr="00000000">
              <w:rPr>
                <w:rtl w:val="0"/>
              </w:rPr>
            </w:r>
          </w:p>
        </w:tc>
      </w:tr>
      <w:tr>
        <w:trPr>
          <w:cantSplit w:val="0"/>
          <w:trHeight w:val="480" w:hRule="atLeast"/>
          <w:tblHeader w:val="0"/>
        </w:trPr>
        <w:tc>
          <w:tcPr>
            <w:gridSpan w:val="4"/>
            <w:tcBorders>
              <w:top w:color="333300" w:space="0" w:sz="4" w:val="single"/>
              <w:left w:color="333300" w:space="0" w:sz="4" w:val="single"/>
              <w:bottom w:color="333300" w:space="0" w:sz="4" w:val="single"/>
              <w:right w:color="333300" w:space="0" w:sz="4" w:val="single"/>
            </w:tcBorders>
            <w:shd w:fill="d9d9d9" w:val="clear"/>
            <w:vAlign w:val="center"/>
          </w:tcPr>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Información de NOVIS</w:t>
            </w:r>
          </w:p>
        </w:tc>
      </w:tr>
      <w:tr>
        <w:trPr>
          <w:cantSplit w:val="0"/>
          <w:trHeight w:val="480" w:hRule="atLeast"/>
          <w:tblHeader w:val="0"/>
        </w:trPr>
        <w:tc>
          <w:tcPr>
            <w:gridSpan w:val="2"/>
            <w:tcBorders>
              <w:top w:color="333300" w:space="0" w:sz="4" w:val="single"/>
              <w:left w:color="000000" w:space="0" w:sz="0" w:val="nil"/>
              <w:bottom w:color="333300" w:space="0" w:sz="4" w:val="single"/>
              <w:right w:color="808080" w:space="0" w:sz="4" w:val="dashed"/>
            </w:tcBorders>
            <w:vAlign w:val="center"/>
          </w:tcPr>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Sistema/ Módulo</w:t>
            </w:r>
          </w:p>
        </w:tc>
        <w:tc>
          <w:tcPr>
            <w:tcBorders>
              <w:top w:color="333300" w:space="0" w:sz="4" w:val="single"/>
              <w:left w:color="808080" w:space="0" w:sz="4" w:val="dashed"/>
              <w:bottom w:color="333300" w:space="0" w:sz="4" w:val="single"/>
              <w:right w:color="000000" w:space="0" w:sz="0" w:val="nil"/>
            </w:tcBorders>
            <w:vAlign w:val="center"/>
          </w:tcPr>
          <w:p w:rsidR="00000000" w:rsidDel="00000000" w:rsidP="00000000" w:rsidRDefault="00000000" w:rsidRPr="00000000" w14:paraId="00000079">
            <w:pPr>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R/3 – MM</w:t>
            </w:r>
            <w:r w:rsidDel="00000000" w:rsidR="00000000" w:rsidRPr="00000000">
              <w:rPr>
                <w:rtl w:val="0"/>
              </w:rPr>
            </w:r>
          </w:p>
        </w:tc>
      </w:tr>
      <w:tr>
        <w:trPr>
          <w:cantSplit w:val="0"/>
          <w:trHeight w:val="480" w:hRule="atLeast"/>
          <w:tblHeader w:val="0"/>
        </w:trPr>
        <w:tc>
          <w:tcPr>
            <w:gridSpan w:val="2"/>
            <w:tcBorders>
              <w:top w:color="333300" w:space="0" w:sz="4" w:val="single"/>
              <w:left w:color="000000" w:space="0" w:sz="0" w:val="nil"/>
              <w:bottom w:color="333300" w:space="0" w:sz="4" w:val="single"/>
              <w:right w:color="808080" w:space="0" w:sz="4" w:val="dashed"/>
            </w:tcBorders>
            <w:vAlign w:val="center"/>
          </w:tcPr>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N° Ticket en SSM (KAM)</w:t>
            </w:r>
          </w:p>
        </w:tc>
        <w:tc>
          <w:tcPr>
            <w:tcBorders>
              <w:top w:color="333300" w:space="0" w:sz="4" w:val="single"/>
              <w:left w:color="808080" w:space="0" w:sz="4" w:val="dashed"/>
              <w:bottom w:color="333300" w:space="0" w:sz="4" w:val="single"/>
              <w:right w:color="000000" w:space="0" w:sz="0" w:val="nil"/>
            </w:tcBorders>
            <w:vAlign w:val="center"/>
          </w:tcPr>
          <w:p w:rsidR="00000000" w:rsidDel="00000000" w:rsidP="00000000" w:rsidRDefault="00000000" w:rsidRPr="00000000" w14:paraId="0000007C">
            <w:pPr>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XXXXX</w:t>
            </w:r>
            <w:r w:rsidDel="00000000" w:rsidR="00000000" w:rsidRPr="00000000">
              <w:rPr>
                <w:rtl w:val="0"/>
              </w:rPr>
            </w:r>
          </w:p>
        </w:tc>
      </w:tr>
      <w:tr>
        <w:trPr>
          <w:cantSplit w:val="0"/>
          <w:trHeight w:val="480" w:hRule="atLeast"/>
          <w:tblHeader w:val="0"/>
        </w:trPr>
        <w:tc>
          <w:tcPr>
            <w:gridSpan w:val="2"/>
            <w:tcBorders>
              <w:top w:color="333300" w:space="0" w:sz="4" w:val="single"/>
              <w:left w:color="000000" w:space="0" w:sz="0" w:val="nil"/>
              <w:bottom w:color="333300" w:space="0" w:sz="4" w:val="single"/>
              <w:right w:color="808080" w:space="0" w:sz="4" w:val="dashed"/>
            </w:tcBorders>
            <w:vAlign w:val="center"/>
          </w:tcPr>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N° Orden de Evaluación (KAM)</w:t>
            </w:r>
          </w:p>
        </w:tc>
        <w:tc>
          <w:tcPr>
            <w:tcBorders>
              <w:top w:color="333300" w:space="0" w:sz="4" w:val="single"/>
              <w:left w:color="808080" w:space="0" w:sz="4" w:val="dashed"/>
              <w:bottom w:color="333300" w:space="0" w:sz="4" w:val="single"/>
              <w:right w:color="000000" w:space="0" w:sz="0" w:val="nil"/>
            </w:tcBorders>
            <w:vAlign w:val="center"/>
          </w:tcPr>
          <w:p w:rsidR="00000000" w:rsidDel="00000000" w:rsidP="00000000" w:rsidRDefault="00000000" w:rsidRPr="00000000" w14:paraId="0000007F">
            <w:pPr>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XXXXX</w:t>
            </w:r>
            <w:r w:rsidDel="00000000" w:rsidR="00000000" w:rsidRPr="00000000">
              <w:rPr>
                <w:rtl w:val="0"/>
              </w:rPr>
            </w:r>
          </w:p>
        </w:tc>
      </w:tr>
      <w:tr>
        <w:trPr>
          <w:cantSplit w:val="0"/>
          <w:trHeight w:val="480" w:hRule="atLeast"/>
          <w:tblHeader w:val="0"/>
        </w:trPr>
        <w:tc>
          <w:tcPr>
            <w:gridSpan w:val="2"/>
            <w:tcBorders>
              <w:top w:color="808080" w:space="0" w:sz="4" w:val="single"/>
              <w:left w:color="000000" w:space="0" w:sz="0" w:val="nil"/>
              <w:bottom w:color="808080" w:space="0" w:sz="4" w:val="single"/>
              <w:right w:color="808080" w:space="0" w:sz="4" w:val="dashed"/>
            </w:tcBorders>
            <w:vAlign w:val="center"/>
          </w:tcPr>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Consultor responsable de la evaluación </w:t>
            </w:r>
          </w:p>
        </w:tc>
        <w:tc>
          <w:tcPr>
            <w:tcBorders>
              <w:top w:color="808080" w:space="0" w:sz="4" w:val="single"/>
              <w:left w:color="808080" w:space="0" w:sz="4" w:val="dashed"/>
              <w:bottom w:color="808080" w:space="0" w:sz="4" w:val="single"/>
              <w:right w:color="000000" w:space="0" w:sz="0" w:val="nil"/>
            </w:tcBorders>
            <w:vAlign w:val="center"/>
          </w:tcPr>
          <w:p w:rsidR="00000000" w:rsidDel="00000000" w:rsidP="00000000" w:rsidRDefault="00000000" w:rsidRPr="00000000" w14:paraId="00000082">
            <w:pPr>
              <w:rPr>
                <w:rFonts w:ascii="Arial" w:cs="Arial" w:eastAsia="Arial" w:hAnsi="Arial"/>
                <w:sz w:val="22"/>
                <w:szCs w:val="22"/>
              </w:rPr>
            </w:pPr>
            <w:r w:rsidDel="00000000" w:rsidR="00000000" w:rsidRPr="00000000">
              <w:rPr>
                <w:rtl w:val="0"/>
              </w:rPr>
            </w:r>
          </w:p>
        </w:tc>
      </w:tr>
      <w:tr>
        <w:trPr>
          <w:cantSplit w:val="0"/>
          <w:trHeight w:val="480" w:hRule="atLeast"/>
          <w:tblHeader w:val="0"/>
        </w:trPr>
        <w:tc>
          <w:tcPr>
            <w:gridSpan w:val="2"/>
            <w:tcBorders>
              <w:top w:color="333300" w:space="0" w:sz="4" w:val="single"/>
              <w:left w:color="000000" w:space="0" w:sz="0" w:val="nil"/>
              <w:bottom w:color="333300" w:space="0" w:sz="4" w:val="single"/>
              <w:right w:color="808080" w:space="0" w:sz="4" w:val="dashed"/>
            </w:tcBorders>
            <w:vAlign w:val="center"/>
          </w:tcPr>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sz w:val="22"/>
                <w:szCs w:val="22"/>
                <w:rtl w:val="0"/>
              </w:rPr>
              <w:t xml:space="preserve">Fecha de entrega del documento por parte del Consultor.</w:t>
            </w:r>
          </w:p>
        </w:tc>
        <w:tc>
          <w:tcPr>
            <w:tcBorders>
              <w:top w:color="333300" w:space="0" w:sz="4" w:val="single"/>
              <w:left w:color="808080" w:space="0" w:sz="4" w:val="dashed"/>
              <w:bottom w:color="333300" w:space="0" w:sz="4" w:val="single"/>
              <w:right w:color="000000" w:space="0" w:sz="0" w:val="nil"/>
            </w:tcBorders>
            <w:vAlign w:val="center"/>
          </w:tcPr>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 xml:space="preserve">dd/mm/yyyy</w:t>
            </w:r>
          </w:p>
        </w:tc>
      </w:tr>
    </w:tbl>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pStyle w:val="Title"/>
        <w:rPr>
          <w:rFonts w:ascii="Arial" w:cs="Arial" w:eastAsia="Arial" w:hAnsi="Arial"/>
          <w:sz w:val="40"/>
          <w:szCs w:val="40"/>
        </w:rPr>
      </w:pPr>
      <w:r w:rsidDel="00000000" w:rsidR="00000000" w:rsidRPr="00000000">
        <w:br w:type="page"/>
      </w:r>
      <w:r w:rsidDel="00000000" w:rsidR="00000000" w:rsidRPr="00000000">
        <w:rPr>
          <w:rFonts w:ascii="Arial" w:cs="Arial" w:eastAsia="Arial" w:hAnsi="Arial"/>
          <w:sz w:val="40"/>
          <w:szCs w:val="40"/>
          <w:rtl w:val="0"/>
        </w:rPr>
        <w:t xml:space="preserve">Sección de El Cliente</w:t>
      </w:r>
    </w:p>
    <w:p w:rsidR="00000000" w:rsidDel="00000000" w:rsidP="00000000" w:rsidRDefault="00000000" w:rsidRPr="00000000" w14:paraId="0000008D">
      <w:pPr>
        <w:pStyle w:val="Heading2"/>
        <w:numPr>
          <w:ilvl w:val="0"/>
          <w:numId w:val="5"/>
        </w:numPr>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Problema de Negocio (solo Cambio Planificado)</w:t>
      </w:r>
    </w:p>
    <w:p w:rsidR="00000000" w:rsidDel="00000000" w:rsidP="00000000" w:rsidRDefault="00000000" w:rsidRPr="00000000" w14:paraId="0000008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Fonts w:ascii="Arial" w:cs="Arial" w:eastAsia="Arial" w:hAnsi="Arial"/>
          <w:i w:val="1"/>
          <w:color w:val="595959"/>
          <w:sz w:val="18"/>
          <w:szCs w:val="18"/>
          <w:highlight w:val="yellow"/>
          <w:rtl w:val="0"/>
        </w:rPr>
        <w:t xml:space="preserve">&lt;&lt;Detalle de la problemática, incluyendo paso a paso de lo que se esta realizando hasta llegar al erro&gt;&gt;</w:t>
      </w:r>
      <w:r w:rsidDel="00000000" w:rsidR="00000000" w:rsidRPr="00000000">
        <w:rPr>
          <w:rtl w:val="0"/>
        </w:rPr>
      </w:r>
    </w:p>
    <w:p w:rsidR="00000000" w:rsidDel="00000000" w:rsidP="00000000" w:rsidRDefault="00000000" w:rsidRPr="00000000" w14:paraId="00000090">
      <w:pPr>
        <w:pStyle w:val="Heading2"/>
        <w:numPr>
          <w:ilvl w:val="0"/>
          <w:numId w:val="5"/>
        </w:numPr>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Proceso(s) de Negocio(s) Involucrado(s) (solo Cambio Planificado)</w:t>
      </w:r>
    </w:p>
    <w:p w:rsidR="00000000" w:rsidDel="00000000" w:rsidP="00000000" w:rsidRDefault="00000000" w:rsidRPr="00000000" w14:paraId="00000091">
      <w:pPr>
        <w:rPr>
          <w:rFonts w:ascii="Arial" w:cs="Arial" w:eastAsia="Arial" w:hAnsi="Arial"/>
          <w:i w:val="1"/>
          <w:color w:val="595959"/>
          <w:sz w:val="18"/>
          <w:szCs w:val="18"/>
          <w:highlight w:val="yellow"/>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Fonts w:ascii="Arial" w:cs="Arial" w:eastAsia="Arial" w:hAnsi="Arial"/>
          <w:i w:val="1"/>
          <w:color w:val="595959"/>
          <w:sz w:val="18"/>
          <w:szCs w:val="18"/>
          <w:highlight w:val="yellow"/>
          <w:rtl w:val="0"/>
        </w:rPr>
        <w:t xml:space="preserve">&lt;&lt;Detalle del proceso que se esta realizando, que implicancias tiene en distintos modulos&gt;&gt;</w:t>
      </w:r>
      <w:r w:rsidDel="00000000" w:rsidR="00000000" w:rsidRPr="00000000">
        <w:rPr>
          <w:rtl w:val="0"/>
        </w:rPr>
      </w:r>
    </w:p>
    <w:p w:rsidR="00000000" w:rsidDel="00000000" w:rsidP="00000000" w:rsidRDefault="00000000" w:rsidRPr="00000000" w14:paraId="0000009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4">
      <w:pPr>
        <w:pStyle w:val="Heading2"/>
        <w:numPr>
          <w:ilvl w:val="0"/>
          <w:numId w:val="5"/>
        </w:numPr>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 de Cambio (Cambio Planificado y Urgente)</w:t>
      </w:r>
    </w:p>
    <w:p w:rsidR="00000000" w:rsidDel="00000000" w:rsidP="00000000" w:rsidRDefault="00000000" w:rsidRPr="00000000" w14:paraId="00000095">
      <w:pPr>
        <w:pStyle w:val="Heading3"/>
        <w:numPr>
          <w:ilvl w:val="1"/>
          <w:numId w:val="5"/>
        </w:numPr>
        <w:ind w:left="426" w:hanging="426"/>
        <w:rPr>
          <w:rFonts w:ascii="Arial" w:cs="Arial" w:eastAsia="Arial" w:hAnsi="Arial"/>
          <w:sz w:val="22"/>
          <w:szCs w:val="22"/>
        </w:rPr>
      </w:pPr>
      <w:r w:rsidDel="00000000" w:rsidR="00000000" w:rsidRPr="00000000">
        <w:rPr>
          <w:rFonts w:ascii="Arial" w:cs="Arial" w:eastAsia="Arial" w:hAnsi="Arial"/>
          <w:sz w:val="22"/>
          <w:szCs w:val="22"/>
          <w:rtl w:val="0"/>
        </w:rPr>
        <w:t xml:space="preserve">Especificación global</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rFonts w:ascii="Arial" w:cs="Arial" w:eastAsia="Arial" w:hAnsi="Arial"/>
          <w:i w:val="1"/>
          <w:color w:val="595959"/>
          <w:sz w:val="18"/>
          <w:szCs w:val="18"/>
        </w:rPr>
      </w:pPr>
      <w:r w:rsidDel="00000000" w:rsidR="00000000" w:rsidRPr="00000000">
        <w:rPr>
          <w:rFonts w:ascii="Arial" w:cs="Arial" w:eastAsia="Arial" w:hAnsi="Arial"/>
          <w:i w:val="1"/>
          <w:color w:val="595959"/>
          <w:sz w:val="18"/>
          <w:szCs w:val="18"/>
          <w:highlight w:val="yellow"/>
          <w:rtl w:val="0"/>
        </w:rPr>
        <w:t xml:space="preserve">&lt;&lt;Detalle del requerimiento, objetivos, descripción de la modificación o nueva funcionalidad&gt;&gt;</w:t>
      </w:r>
      <w:r w:rsidDel="00000000" w:rsidR="00000000" w:rsidRPr="00000000">
        <w:rPr>
          <w:rtl w:val="0"/>
        </w:rPr>
      </w:r>
    </w:p>
    <w:p w:rsidR="00000000" w:rsidDel="00000000" w:rsidP="00000000" w:rsidRDefault="00000000" w:rsidRPr="00000000" w14:paraId="0000009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A">
      <w:pPr>
        <w:pStyle w:val="Heading3"/>
        <w:numPr>
          <w:ilvl w:val="1"/>
          <w:numId w:val="5"/>
        </w:numPr>
        <w:ind w:left="426" w:hanging="426"/>
        <w:rPr>
          <w:rFonts w:ascii="Arial" w:cs="Arial" w:eastAsia="Arial" w:hAnsi="Arial"/>
          <w:sz w:val="22"/>
          <w:szCs w:val="22"/>
        </w:rPr>
      </w:pPr>
      <w:r w:rsidDel="00000000" w:rsidR="00000000" w:rsidRPr="00000000">
        <w:rPr>
          <w:rFonts w:ascii="Arial" w:cs="Arial" w:eastAsia="Arial" w:hAnsi="Arial"/>
          <w:sz w:val="22"/>
          <w:szCs w:val="22"/>
          <w:rtl w:val="0"/>
        </w:rPr>
        <w:t xml:space="preserve">Contexto del requerimiento</w:t>
      </w:r>
    </w:p>
    <w:p w:rsidR="00000000" w:rsidDel="00000000" w:rsidP="00000000" w:rsidRDefault="00000000" w:rsidRPr="00000000" w14:paraId="0000009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rPr>
          <w:rFonts w:ascii="Arial" w:cs="Arial" w:eastAsia="Arial" w:hAnsi="Arial"/>
          <w:i w:val="1"/>
          <w:color w:val="595959"/>
          <w:sz w:val="18"/>
          <w:szCs w:val="18"/>
        </w:rPr>
      </w:pPr>
      <w:r w:rsidDel="00000000" w:rsidR="00000000" w:rsidRPr="00000000">
        <w:rPr>
          <w:rFonts w:ascii="Arial" w:cs="Arial" w:eastAsia="Arial" w:hAnsi="Arial"/>
          <w:i w:val="1"/>
          <w:color w:val="595959"/>
          <w:sz w:val="18"/>
          <w:szCs w:val="18"/>
          <w:highlight w:val="yellow"/>
          <w:rtl w:val="0"/>
        </w:rPr>
        <w:t xml:space="preserve">&lt;&lt;Describir el contexto en el cual se desarrolla el cambio. Indicar si se es parte de un proyecto, plan de mejora continua o actividades para un Upgrade. Especificar fechas relevantes o hitos a considerar&gt;&gt;</w:t>
      </w:r>
      <w:r w:rsidDel="00000000" w:rsidR="00000000" w:rsidRPr="00000000">
        <w:rPr>
          <w:rtl w:val="0"/>
        </w:rPr>
      </w:r>
    </w:p>
    <w:p w:rsidR="00000000" w:rsidDel="00000000" w:rsidP="00000000" w:rsidRDefault="00000000" w:rsidRPr="00000000" w14:paraId="0000009D">
      <w:pPr>
        <w:rPr>
          <w:rFonts w:ascii="Arial" w:cs="Arial" w:eastAsia="Arial" w:hAnsi="Arial"/>
          <w:i w:val="1"/>
          <w:color w:val="595959"/>
          <w:sz w:val="18"/>
          <w:szCs w:val="18"/>
        </w:rPr>
      </w:pPr>
      <w:r w:rsidDel="00000000" w:rsidR="00000000" w:rsidRPr="00000000">
        <w:rPr>
          <w:rtl w:val="0"/>
        </w:rPr>
      </w:r>
    </w:p>
    <w:p w:rsidR="00000000" w:rsidDel="00000000" w:rsidP="00000000" w:rsidRDefault="00000000" w:rsidRPr="00000000" w14:paraId="0000009E">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F">
      <w:pPr>
        <w:pStyle w:val="Heading3"/>
        <w:numPr>
          <w:ilvl w:val="1"/>
          <w:numId w:val="5"/>
        </w:numPr>
        <w:ind w:left="426" w:hanging="426"/>
        <w:rPr>
          <w:rFonts w:ascii="Arial" w:cs="Arial" w:eastAsia="Arial" w:hAnsi="Arial"/>
          <w:b w:val="0"/>
          <w:i w:val="1"/>
          <w:sz w:val="22"/>
          <w:szCs w:val="22"/>
        </w:rPr>
      </w:pPr>
      <w:r w:rsidDel="00000000" w:rsidR="00000000" w:rsidRPr="00000000">
        <w:rPr>
          <w:rFonts w:ascii="Arial" w:cs="Arial" w:eastAsia="Arial" w:hAnsi="Arial"/>
          <w:sz w:val="22"/>
          <w:szCs w:val="22"/>
          <w:rtl w:val="0"/>
        </w:rPr>
        <w:t xml:space="preserve">Transacciones involucradas </w:t>
      </w:r>
      <w:r w:rsidDel="00000000" w:rsidR="00000000" w:rsidRPr="00000000">
        <w:rPr>
          <w:rFonts w:ascii="Arial" w:cs="Arial" w:eastAsia="Arial" w:hAnsi="Arial"/>
          <w:b w:val="0"/>
          <w:i w:val="1"/>
          <w:sz w:val="22"/>
          <w:szCs w:val="22"/>
          <w:rtl w:val="0"/>
        </w:rPr>
        <w:t xml:space="preserve">(De conocerlas)</w:t>
      </w:r>
    </w:p>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rPr>
          <w:rFonts w:ascii="Arial" w:cs="Arial" w:eastAsia="Arial" w:hAnsi="Arial"/>
          <w:i w:val="1"/>
          <w:color w:val="595959"/>
          <w:sz w:val="18"/>
          <w:szCs w:val="18"/>
        </w:rPr>
      </w:pPr>
      <w:r w:rsidDel="00000000" w:rsidR="00000000" w:rsidRPr="00000000">
        <w:rPr>
          <w:rFonts w:ascii="Arial" w:cs="Arial" w:eastAsia="Arial" w:hAnsi="Arial"/>
          <w:i w:val="1"/>
          <w:color w:val="595959"/>
          <w:sz w:val="18"/>
          <w:szCs w:val="18"/>
          <w:highlight w:val="yellow"/>
          <w:rtl w:val="0"/>
        </w:rPr>
        <w:t xml:space="preserve">&lt;&lt;Detalle de las transacciones SAP que serían intervenidas y como participan dentro del proceso de negocio, si es que estas son conocidas&gt;&gt;.</w:t>
      </w:r>
      <w:r w:rsidDel="00000000" w:rsidR="00000000" w:rsidRPr="00000000">
        <w:rPr>
          <w:rtl w:val="0"/>
        </w:rPr>
      </w:r>
    </w:p>
    <w:p w:rsidR="00000000" w:rsidDel="00000000" w:rsidP="00000000" w:rsidRDefault="00000000" w:rsidRPr="00000000" w14:paraId="000000A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3">
      <w:pPr>
        <w:pStyle w:val="Heading3"/>
        <w:numPr>
          <w:ilvl w:val="1"/>
          <w:numId w:val="5"/>
        </w:numPr>
        <w:ind w:left="426" w:hanging="426"/>
        <w:rPr>
          <w:rFonts w:ascii="Arial" w:cs="Arial" w:eastAsia="Arial" w:hAnsi="Arial"/>
          <w:b w:val="0"/>
          <w:i w:val="1"/>
          <w:sz w:val="22"/>
          <w:szCs w:val="22"/>
        </w:rPr>
      </w:pPr>
      <w:r w:rsidDel="00000000" w:rsidR="00000000" w:rsidRPr="00000000">
        <w:rPr>
          <w:rFonts w:ascii="Arial" w:cs="Arial" w:eastAsia="Arial" w:hAnsi="Arial"/>
          <w:sz w:val="22"/>
          <w:szCs w:val="22"/>
          <w:rtl w:val="0"/>
        </w:rPr>
        <w:t xml:space="preserve">Dependencias de otros módulos o sistemas legados </w:t>
      </w:r>
      <w:r w:rsidDel="00000000" w:rsidR="00000000" w:rsidRPr="00000000">
        <w:rPr>
          <w:rFonts w:ascii="Arial" w:cs="Arial" w:eastAsia="Arial" w:hAnsi="Arial"/>
          <w:b w:val="0"/>
          <w:i w:val="1"/>
          <w:sz w:val="22"/>
          <w:szCs w:val="22"/>
          <w:rtl w:val="0"/>
        </w:rPr>
        <w:t xml:space="preserve">(De existir)</w:t>
      </w:r>
    </w:p>
    <w:p w:rsidR="00000000" w:rsidDel="00000000" w:rsidP="00000000" w:rsidRDefault="00000000" w:rsidRPr="00000000" w14:paraId="000000A4">
      <w:pPr>
        <w:rPr>
          <w:rFonts w:ascii="Arial" w:cs="Arial" w:eastAsia="Arial" w:hAnsi="Arial"/>
          <w:i w:val="1"/>
          <w:color w:val="595959"/>
          <w:sz w:val="18"/>
          <w:szCs w:val="18"/>
          <w:highlight w:val="yellow"/>
        </w:rPr>
      </w:pPr>
      <w:r w:rsidDel="00000000" w:rsidR="00000000" w:rsidRPr="00000000">
        <w:rPr>
          <w:rtl w:val="0"/>
        </w:rPr>
      </w:r>
    </w:p>
    <w:p w:rsidR="00000000" w:rsidDel="00000000" w:rsidP="00000000" w:rsidRDefault="00000000" w:rsidRPr="00000000" w14:paraId="000000A5">
      <w:pPr>
        <w:rPr>
          <w:rFonts w:ascii="Arial" w:cs="Arial" w:eastAsia="Arial" w:hAnsi="Arial"/>
          <w:i w:val="1"/>
          <w:color w:val="595959"/>
          <w:sz w:val="18"/>
          <w:szCs w:val="18"/>
          <w:highlight w:val="yellow"/>
        </w:rPr>
      </w:pPr>
      <w:r w:rsidDel="00000000" w:rsidR="00000000" w:rsidRPr="00000000">
        <w:rPr>
          <w:rFonts w:ascii="Arial" w:cs="Arial" w:eastAsia="Arial" w:hAnsi="Arial"/>
          <w:i w:val="1"/>
          <w:color w:val="595959"/>
          <w:sz w:val="18"/>
          <w:szCs w:val="18"/>
          <w:highlight w:val="yellow"/>
          <w:rtl w:val="0"/>
        </w:rPr>
        <w:t xml:space="preserve">&lt;&lt;Si se requieren datos previos. </w:t>
      </w:r>
    </w:p>
    <w:p w:rsidR="00000000" w:rsidDel="00000000" w:rsidP="00000000" w:rsidRDefault="00000000" w:rsidRPr="00000000" w14:paraId="000000A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pStyle w:val="Heading3"/>
        <w:numPr>
          <w:ilvl w:val="1"/>
          <w:numId w:val="5"/>
        </w:numPr>
        <w:ind w:left="426" w:hanging="426"/>
        <w:rPr>
          <w:rFonts w:ascii="Arial" w:cs="Arial" w:eastAsia="Arial" w:hAnsi="Arial"/>
          <w:sz w:val="22"/>
          <w:szCs w:val="22"/>
        </w:rPr>
      </w:pPr>
      <w:r w:rsidDel="00000000" w:rsidR="00000000" w:rsidRPr="00000000">
        <w:rPr>
          <w:rFonts w:ascii="Arial" w:cs="Arial" w:eastAsia="Arial" w:hAnsi="Arial"/>
          <w:sz w:val="22"/>
          <w:szCs w:val="22"/>
          <w:rtl w:val="0"/>
        </w:rPr>
        <w:t xml:space="preserve">Consideraciones</w:t>
      </w:r>
    </w:p>
    <w:p w:rsidR="00000000" w:rsidDel="00000000" w:rsidP="00000000" w:rsidRDefault="00000000" w:rsidRPr="00000000" w14:paraId="000000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rPr>
          <w:rFonts w:ascii="Arial" w:cs="Arial" w:eastAsia="Arial" w:hAnsi="Arial"/>
          <w:i w:val="1"/>
          <w:color w:val="595959"/>
          <w:sz w:val="18"/>
          <w:szCs w:val="18"/>
        </w:rPr>
      </w:pPr>
      <w:r w:rsidDel="00000000" w:rsidR="00000000" w:rsidRPr="00000000">
        <w:rPr>
          <w:rFonts w:ascii="Arial" w:cs="Arial" w:eastAsia="Arial" w:hAnsi="Arial"/>
          <w:i w:val="1"/>
          <w:color w:val="595959"/>
          <w:sz w:val="18"/>
          <w:szCs w:val="18"/>
          <w:highlight w:val="yellow"/>
          <w:rtl w:val="0"/>
        </w:rPr>
        <w:t xml:space="preserve">&lt;&lt;Indicar particularidades, experiencias anteriores, condiciones especiales  y comentarios que ayuden a proponer una solución&gt;&gt;</w:t>
      </w:r>
      <w:r w:rsidDel="00000000" w:rsidR="00000000" w:rsidRPr="00000000">
        <w:rPr>
          <w:rtl w:val="0"/>
        </w:rPr>
      </w:r>
    </w:p>
    <w:p w:rsidR="00000000" w:rsidDel="00000000" w:rsidP="00000000" w:rsidRDefault="00000000" w:rsidRPr="00000000" w14:paraId="000000A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pStyle w:val="Heading2"/>
        <w:numPr>
          <w:ilvl w:val="0"/>
          <w:numId w:val="5"/>
        </w:numPr>
        <w:ind w:left="36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Criterios de aceptación y Escenarios de Prueba </w:t>
      </w:r>
    </w:p>
    <w:p w:rsidR="00000000" w:rsidDel="00000000" w:rsidP="00000000" w:rsidRDefault="00000000" w:rsidRPr="00000000" w14:paraId="000000AC">
      <w:pPr>
        <w:pStyle w:val="Heading3"/>
        <w:numPr>
          <w:ilvl w:val="1"/>
          <w:numId w:val="5"/>
        </w:numPr>
        <w:ind w:left="426" w:hanging="426"/>
        <w:rPr>
          <w:rFonts w:ascii="Arial" w:cs="Arial" w:eastAsia="Arial" w:hAnsi="Arial"/>
          <w:sz w:val="22"/>
          <w:szCs w:val="22"/>
        </w:rPr>
      </w:pPr>
      <w:r w:rsidDel="00000000" w:rsidR="00000000" w:rsidRPr="00000000">
        <w:rPr>
          <w:rFonts w:ascii="Arial" w:cs="Arial" w:eastAsia="Arial" w:hAnsi="Arial"/>
          <w:sz w:val="22"/>
          <w:szCs w:val="22"/>
          <w:rtl w:val="0"/>
        </w:rPr>
        <w:t xml:space="preserve">Criterios de aceptación (Cambio Planificado y Urgente)</w:t>
      </w:r>
    </w:p>
    <w:p w:rsidR="00000000" w:rsidDel="00000000" w:rsidP="00000000" w:rsidRDefault="00000000" w:rsidRPr="00000000" w14:paraId="000000A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rPr>
          <w:rFonts w:ascii="Arial" w:cs="Arial" w:eastAsia="Arial" w:hAnsi="Arial"/>
          <w:i w:val="1"/>
          <w:color w:val="595959"/>
          <w:sz w:val="18"/>
          <w:szCs w:val="18"/>
        </w:rPr>
      </w:pPr>
      <w:r w:rsidDel="00000000" w:rsidR="00000000" w:rsidRPr="00000000">
        <w:rPr>
          <w:rFonts w:ascii="Arial" w:cs="Arial" w:eastAsia="Arial" w:hAnsi="Arial"/>
          <w:i w:val="1"/>
          <w:color w:val="595959"/>
          <w:sz w:val="18"/>
          <w:szCs w:val="18"/>
          <w:highlight w:val="yellow"/>
          <w:rtl w:val="0"/>
        </w:rPr>
        <w:t xml:space="preserve">&lt;&lt;Detallar  cuáles serían los resultados observables que indicarán que la implementación del cambio fue exitosa y/o comportamiento esperado de la solución luego de implementar el cambio solicitado&gt;&gt;</w:t>
      </w:r>
      <w:r w:rsidDel="00000000" w:rsidR="00000000" w:rsidRPr="00000000">
        <w:rPr>
          <w:rtl w:val="0"/>
        </w:rPr>
      </w:r>
    </w:p>
    <w:p w:rsidR="00000000" w:rsidDel="00000000" w:rsidP="00000000" w:rsidRDefault="00000000" w:rsidRPr="00000000" w14:paraId="000000AF">
      <w:pPr>
        <w:rPr>
          <w:rFonts w:ascii="Arial" w:cs="Arial" w:eastAsia="Arial" w:hAnsi="Arial"/>
          <w:i w:val="1"/>
          <w:color w:val="595959"/>
          <w:sz w:val="18"/>
          <w:szCs w:val="18"/>
        </w:rPr>
      </w:pPr>
      <w:r w:rsidDel="00000000" w:rsidR="00000000" w:rsidRPr="00000000">
        <w:rPr>
          <w:rtl w:val="0"/>
        </w:rPr>
      </w:r>
    </w:p>
    <w:p w:rsidR="00000000" w:rsidDel="00000000" w:rsidP="00000000" w:rsidRDefault="00000000" w:rsidRPr="00000000" w14:paraId="000000B0">
      <w:pPr>
        <w:pStyle w:val="Heading3"/>
        <w:numPr>
          <w:ilvl w:val="1"/>
          <w:numId w:val="5"/>
        </w:numPr>
        <w:ind w:left="426" w:hanging="426"/>
        <w:rPr>
          <w:rFonts w:ascii="Arial" w:cs="Arial" w:eastAsia="Arial" w:hAnsi="Arial"/>
          <w:sz w:val="22"/>
          <w:szCs w:val="22"/>
        </w:rPr>
      </w:pPr>
      <w:r w:rsidDel="00000000" w:rsidR="00000000" w:rsidRPr="00000000">
        <w:rPr>
          <w:rFonts w:ascii="Arial" w:cs="Arial" w:eastAsia="Arial" w:hAnsi="Arial"/>
          <w:sz w:val="22"/>
          <w:szCs w:val="22"/>
          <w:rtl w:val="0"/>
        </w:rPr>
        <w:t xml:space="preserve">Escenarios y datos de prueba (solo Cambio Planificado)</w:t>
      </w:r>
    </w:p>
    <w:p w:rsidR="00000000" w:rsidDel="00000000" w:rsidP="00000000" w:rsidRDefault="00000000" w:rsidRPr="00000000" w14:paraId="000000B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rPr>
          <w:rFonts w:ascii="Arial" w:cs="Arial" w:eastAsia="Arial" w:hAnsi="Arial"/>
          <w:i w:val="1"/>
          <w:color w:val="595959"/>
          <w:sz w:val="18"/>
          <w:szCs w:val="18"/>
          <w:highlight w:val="yellow"/>
        </w:rPr>
      </w:pPr>
      <w:r w:rsidDel="00000000" w:rsidR="00000000" w:rsidRPr="00000000">
        <w:rPr>
          <w:rFonts w:ascii="Arial" w:cs="Arial" w:eastAsia="Arial" w:hAnsi="Arial"/>
          <w:i w:val="1"/>
          <w:color w:val="595959"/>
          <w:sz w:val="18"/>
          <w:szCs w:val="18"/>
          <w:highlight w:val="yellow"/>
          <w:rtl w:val="0"/>
        </w:rPr>
        <w:t xml:space="preserve">&lt;&lt;Si este cambio apunta a resolver un problema, indicar pasos y los datos a seguir para reproducir dicho problema en ambiente de Test. Se puede apoyar la información de la tabla con pantallas de SAP&gt;&gt;.</w:t>
      </w:r>
    </w:p>
    <w:p w:rsidR="00000000" w:rsidDel="00000000" w:rsidP="00000000" w:rsidRDefault="00000000" w:rsidRPr="00000000" w14:paraId="000000B3">
      <w:pPr>
        <w:rPr>
          <w:rFonts w:ascii="Arial" w:cs="Arial" w:eastAsia="Arial" w:hAnsi="Arial"/>
          <w:i w:val="1"/>
          <w:color w:val="595959"/>
          <w:sz w:val="18"/>
          <w:szCs w:val="18"/>
          <w:highlight w:val="yellow"/>
        </w:rPr>
      </w:pPr>
      <w:r w:rsidDel="00000000" w:rsidR="00000000" w:rsidRPr="00000000">
        <w:rPr>
          <w:rtl w:val="0"/>
        </w:rPr>
      </w:r>
    </w:p>
    <w:p w:rsidR="00000000" w:rsidDel="00000000" w:rsidP="00000000" w:rsidRDefault="00000000" w:rsidRPr="00000000" w14:paraId="000000B4">
      <w:pPr>
        <w:rPr>
          <w:rFonts w:ascii="Arial" w:cs="Arial" w:eastAsia="Arial" w:hAnsi="Arial"/>
          <w:i w:val="1"/>
          <w:color w:val="595959"/>
          <w:sz w:val="18"/>
          <w:szCs w:val="18"/>
        </w:rPr>
      </w:pPr>
      <w:r w:rsidDel="00000000" w:rsidR="00000000" w:rsidRPr="00000000">
        <w:rPr>
          <w:rFonts w:ascii="Arial" w:cs="Arial" w:eastAsia="Arial" w:hAnsi="Arial"/>
          <w:i w:val="1"/>
          <w:color w:val="595959"/>
          <w:sz w:val="18"/>
          <w:szCs w:val="18"/>
          <w:highlight w:val="yellow"/>
          <w:rtl w:val="0"/>
        </w:rPr>
        <w:t xml:space="preserve">&lt;&lt;En caso de un cambio para funcionalidades no existentes en el sistema, se deben diseñar los escenarios y los conjuntos de datos con los que se validará que los criterios de aceptación son cumplidos a cabalidad&gt;&gt;</w:t>
      </w:r>
      <w:r w:rsidDel="00000000" w:rsidR="00000000" w:rsidRPr="00000000">
        <w:rPr>
          <w:rtl w:val="0"/>
        </w:rPr>
      </w:r>
    </w:p>
    <w:p w:rsidR="00000000" w:rsidDel="00000000" w:rsidP="00000000" w:rsidRDefault="00000000" w:rsidRPr="00000000" w14:paraId="000000B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pStyle w:val="Heading1"/>
        <w:numPr>
          <w:ilvl w:val="0"/>
          <w:numId w:val="5"/>
        </w:numPr>
        <w:ind w:left="360" w:hanging="360"/>
        <w:rPr>
          <w:rFonts w:ascii="Arial" w:cs="Arial" w:eastAsia="Arial" w:hAnsi="Arial"/>
          <w:b w:val="0"/>
          <w:i w:val="1"/>
          <w:sz w:val="24"/>
          <w:szCs w:val="24"/>
        </w:rPr>
      </w:pPr>
      <w:r w:rsidDel="00000000" w:rsidR="00000000" w:rsidRPr="00000000">
        <w:rPr>
          <w:rFonts w:ascii="Arial" w:cs="Arial" w:eastAsia="Arial" w:hAnsi="Arial"/>
          <w:sz w:val="24"/>
          <w:szCs w:val="24"/>
          <w:rtl w:val="0"/>
        </w:rPr>
        <w:t xml:space="preserve">Condiciones Del Requerimiento (solo Cambio Planificado). </w:t>
      </w:r>
      <w:r w:rsidDel="00000000" w:rsidR="00000000" w:rsidRPr="00000000">
        <w:rPr>
          <w:rFonts w:ascii="Arial" w:cs="Arial" w:eastAsia="Arial" w:hAnsi="Arial"/>
          <w:b w:val="0"/>
          <w:i w:val="1"/>
          <w:sz w:val="24"/>
          <w:szCs w:val="24"/>
          <w:rtl w:val="0"/>
        </w:rPr>
        <w:t xml:space="preserve">Llenar tabla si se requiere algún actividad de los ítems especificados</w:t>
      </w:r>
    </w:p>
    <w:p w:rsidR="00000000" w:rsidDel="00000000" w:rsidP="00000000" w:rsidRDefault="00000000" w:rsidRPr="00000000" w14:paraId="000000B7">
      <w:pPr>
        <w:pStyle w:val="Heading2"/>
        <w:ind w:firstLine="36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Tabla de alcance</w:t>
      </w:r>
    </w:p>
    <w:p w:rsidR="00000000" w:rsidDel="00000000" w:rsidP="00000000" w:rsidRDefault="00000000" w:rsidRPr="00000000" w14:paraId="000000B8">
      <w:pPr>
        <w:rPr>
          <w:rFonts w:ascii="Arial" w:cs="Arial" w:eastAsia="Arial" w:hAnsi="Arial"/>
          <w:sz w:val="20"/>
          <w:szCs w:val="20"/>
        </w:rPr>
      </w:pPr>
      <w:r w:rsidDel="00000000" w:rsidR="00000000" w:rsidRPr="00000000">
        <w:rPr>
          <w:rtl w:val="0"/>
        </w:rPr>
      </w:r>
    </w:p>
    <w:tbl>
      <w:tblPr>
        <w:tblStyle w:val="Table4"/>
        <w:tblW w:w="8048.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67"/>
        <w:gridCol w:w="1178"/>
        <w:gridCol w:w="1103"/>
        <w:tblGridChange w:id="0">
          <w:tblGrid>
            <w:gridCol w:w="5767"/>
            <w:gridCol w:w="1178"/>
            <w:gridCol w:w="1103"/>
          </w:tblGrid>
        </w:tblGridChange>
      </w:tblGrid>
      <w:tr>
        <w:trPr>
          <w:cantSplit w:val="0"/>
          <w:trHeight w:val="538" w:hRule="atLeast"/>
          <w:tblHeader w:val="0"/>
        </w:trPr>
        <w:tc>
          <w:tcPr>
            <w:shd w:fill="f2f2f2" w:val="clear"/>
            <w:vAlign w:val="center"/>
          </w:tcPr>
          <w:p w:rsidR="00000000" w:rsidDel="00000000" w:rsidP="00000000" w:rsidRDefault="00000000" w:rsidRPr="00000000" w14:paraId="000000B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Actividad</w:t>
            </w:r>
          </w:p>
        </w:tc>
        <w:tc>
          <w:tcPr>
            <w:shd w:fill="f2f2f2" w:val="clear"/>
            <w:vAlign w:val="center"/>
          </w:tcPr>
          <w:p w:rsidR="00000000" w:rsidDel="00000000" w:rsidP="00000000" w:rsidRDefault="00000000" w:rsidRPr="00000000" w14:paraId="000000B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w:t>
            </w:r>
          </w:p>
        </w:tc>
        <w:tc>
          <w:tcPr>
            <w:shd w:fill="f2f2f2" w:val="clear"/>
            <w:vAlign w:val="center"/>
          </w:tcPr>
          <w:p w:rsidR="00000000" w:rsidDel="00000000" w:rsidP="00000000" w:rsidRDefault="00000000" w:rsidRPr="00000000" w14:paraId="000000B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r>
      <w:tr>
        <w:trPr>
          <w:cantSplit w:val="0"/>
          <w:trHeight w:val="189" w:hRule="atLeast"/>
          <w:tblHeader w:val="0"/>
        </w:trPr>
        <w:tc>
          <w:tcPr/>
          <w:p w:rsidR="00000000" w:rsidDel="00000000" w:rsidP="00000000" w:rsidRDefault="00000000" w:rsidRPr="00000000" w14:paraId="000000BC">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Creación de manuales.</w:t>
            </w:r>
          </w:p>
        </w:tc>
        <w:tc>
          <w:tcPr/>
          <w:p w:rsidR="00000000" w:rsidDel="00000000" w:rsidP="00000000" w:rsidRDefault="00000000" w:rsidRPr="00000000" w14:paraId="000000BD">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E">
            <w:pPr>
              <w:rPr>
                <w:rFonts w:ascii="Arial" w:cs="Arial" w:eastAsia="Arial" w:hAnsi="Arial"/>
                <w:sz w:val="20"/>
                <w:szCs w:val="20"/>
              </w:rPr>
            </w:pPr>
            <w:r w:rsidDel="00000000" w:rsidR="00000000" w:rsidRPr="00000000">
              <w:rPr>
                <w:rtl w:val="0"/>
              </w:rPr>
            </w:r>
          </w:p>
        </w:tc>
      </w:tr>
      <w:tr>
        <w:trPr>
          <w:cantSplit w:val="0"/>
          <w:trHeight w:val="189" w:hRule="atLeast"/>
          <w:tblHeader w:val="0"/>
        </w:trPr>
        <w:tc>
          <w:tcPr/>
          <w:p w:rsidR="00000000" w:rsidDel="00000000" w:rsidP="00000000" w:rsidRDefault="00000000" w:rsidRPr="00000000" w14:paraId="000000BF">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Capacitación usuario final.</w:t>
            </w:r>
          </w:p>
        </w:tc>
        <w:tc>
          <w:tcPr/>
          <w:p w:rsidR="00000000" w:rsidDel="00000000" w:rsidP="00000000" w:rsidRDefault="00000000" w:rsidRPr="00000000" w14:paraId="000000C0">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1">
            <w:pPr>
              <w:rPr>
                <w:rFonts w:ascii="Arial" w:cs="Arial" w:eastAsia="Arial" w:hAnsi="Arial"/>
                <w:sz w:val="20"/>
                <w:szCs w:val="20"/>
              </w:rPr>
            </w:pPr>
            <w:r w:rsidDel="00000000" w:rsidR="00000000" w:rsidRPr="00000000">
              <w:rPr>
                <w:rtl w:val="0"/>
              </w:rPr>
            </w:r>
          </w:p>
        </w:tc>
      </w:tr>
      <w:tr>
        <w:trPr>
          <w:cantSplit w:val="0"/>
          <w:trHeight w:val="189" w:hRule="atLeast"/>
          <w:tblHeader w:val="0"/>
        </w:trPr>
        <w:tc>
          <w:tcPr/>
          <w:p w:rsidR="00000000" w:rsidDel="00000000" w:rsidP="00000000" w:rsidRDefault="00000000" w:rsidRPr="00000000" w14:paraId="000000C2">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Carga de datos para pruebas unitarias en test.</w:t>
            </w:r>
          </w:p>
        </w:tc>
        <w:tc>
          <w:tcPr/>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vAlign w:val="center"/>
          </w:tcPr>
          <w:p w:rsidR="00000000" w:rsidDel="00000000" w:rsidP="00000000" w:rsidRDefault="00000000" w:rsidRPr="00000000" w14:paraId="000000C4">
            <w:pPr>
              <w:rPr>
                <w:rFonts w:ascii="Arial" w:cs="Arial" w:eastAsia="Arial" w:hAnsi="Arial"/>
                <w:sz w:val="20"/>
                <w:szCs w:val="20"/>
              </w:rPr>
            </w:pPr>
            <w:r w:rsidDel="00000000" w:rsidR="00000000" w:rsidRPr="00000000">
              <w:rPr>
                <w:rtl w:val="0"/>
              </w:rPr>
            </w:r>
          </w:p>
        </w:tc>
      </w:tr>
      <w:tr>
        <w:trPr>
          <w:cantSplit w:val="0"/>
          <w:trHeight w:val="189" w:hRule="atLeast"/>
          <w:tblHeader w:val="0"/>
        </w:trPr>
        <w:tc>
          <w:tcPr/>
          <w:p w:rsidR="00000000" w:rsidDel="00000000" w:rsidP="00000000" w:rsidRDefault="00000000" w:rsidRPr="00000000" w14:paraId="000000C5">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Carga de datos en productivo.</w:t>
            </w:r>
          </w:p>
        </w:tc>
        <w:tc>
          <w:tcPr/>
          <w:p w:rsidR="00000000" w:rsidDel="00000000" w:rsidP="00000000" w:rsidRDefault="00000000" w:rsidRPr="00000000" w14:paraId="000000C6">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7">
            <w:pPr>
              <w:rPr>
                <w:rFonts w:ascii="Arial" w:cs="Arial" w:eastAsia="Arial" w:hAnsi="Arial"/>
                <w:sz w:val="20"/>
                <w:szCs w:val="20"/>
              </w:rPr>
            </w:pPr>
            <w:r w:rsidDel="00000000" w:rsidR="00000000" w:rsidRPr="00000000">
              <w:rPr>
                <w:rtl w:val="0"/>
              </w:rPr>
            </w:r>
          </w:p>
        </w:tc>
      </w:tr>
      <w:tr>
        <w:trPr>
          <w:cantSplit w:val="0"/>
          <w:trHeight w:val="189" w:hRule="atLeast"/>
          <w:tblHeader w:val="0"/>
        </w:trPr>
        <w:tc>
          <w:tcPr/>
          <w:p w:rsidR="00000000" w:rsidDel="00000000" w:rsidP="00000000" w:rsidRDefault="00000000" w:rsidRPr="00000000" w14:paraId="000000C8">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Validación del cambio en Productivo.</w:t>
            </w:r>
          </w:p>
        </w:tc>
        <w:tc>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vAlign w:val="center"/>
          </w:tcPr>
          <w:p w:rsidR="00000000" w:rsidDel="00000000" w:rsidP="00000000" w:rsidRDefault="00000000" w:rsidRPr="00000000" w14:paraId="000000CA">
            <w:pPr>
              <w:rPr>
                <w:rFonts w:ascii="Arial" w:cs="Arial" w:eastAsia="Arial" w:hAnsi="Arial"/>
                <w:sz w:val="20"/>
                <w:szCs w:val="20"/>
              </w:rPr>
            </w:pPr>
            <w:r w:rsidDel="00000000" w:rsidR="00000000" w:rsidRPr="00000000">
              <w:rPr>
                <w:rtl w:val="0"/>
              </w:rPr>
            </w:r>
          </w:p>
        </w:tc>
      </w:tr>
      <w:tr>
        <w:trPr>
          <w:cantSplit w:val="0"/>
          <w:trHeight w:val="189" w:hRule="atLeast"/>
          <w:tblHeader w:val="0"/>
        </w:trPr>
        <w:tc>
          <w:tcPr/>
          <w:p w:rsidR="00000000" w:rsidDel="00000000" w:rsidP="00000000" w:rsidRDefault="00000000" w:rsidRPr="00000000" w14:paraId="000000C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C">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D">
            <w:pPr>
              <w:rPr>
                <w:rFonts w:ascii="Arial" w:cs="Arial" w:eastAsia="Arial" w:hAnsi="Arial"/>
                <w:sz w:val="20"/>
                <w:szCs w:val="20"/>
              </w:rPr>
            </w:pPr>
            <w:r w:rsidDel="00000000" w:rsidR="00000000" w:rsidRPr="00000000">
              <w:rPr>
                <w:rtl w:val="0"/>
              </w:rPr>
            </w:r>
          </w:p>
        </w:tc>
      </w:tr>
      <w:tr>
        <w:trPr>
          <w:cantSplit w:val="0"/>
          <w:trHeight w:val="189" w:hRule="atLeast"/>
          <w:tblHeader w:val="0"/>
        </w:trPr>
        <w:tc>
          <w:tcPr/>
          <w:p w:rsidR="00000000" w:rsidDel="00000000" w:rsidP="00000000" w:rsidRDefault="00000000" w:rsidRPr="00000000" w14:paraId="000000C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F">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0">
            <w:pPr>
              <w:rPr>
                <w:rFonts w:ascii="Arial" w:cs="Arial" w:eastAsia="Arial" w:hAnsi="Arial"/>
                <w:sz w:val="20"/>
                <w:szCs w:val="20"/>
              </w:rPr>
            </w:pPr>
            <w:r w:rsidDel="00000000" w:rsidR="00000000" w:rsidRPr="00000000">
              <w:rPr>
                <w:rtl w:val="0"/>
              </w:rPr>
            </w:r>
          </w:p>
        </w:tc>
      </w:tr>
      <w:tr>
        <w:trPr>
          <w:cantSplit w:val="0"/>
          <w:trHeight w:val="189" w:hRule="atLeast"/>
          <w:tblHeader w:val="0"/>
        </w:trPr>
        <w:tc>
          <w:tcPr/>
          <w:p w:rsidR="00000000" w:rsidDel="00000000" w:rsidP="00000000" w:rsidRDefault="00000000" w:rsidRPr="00000000" w14:paraId="000000D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2">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3">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4">
      <w:pPr>
        <w:pStyle w:val="Title"/>
        <w:rPr>
          <w:rFonts w:ascii="Arial" w:cs="Arial" w:eastAsia="Arial" w:hAnsi="Arial"/>
          <w:sz w:val="40"/>
          <w:szCs w:val="40"/>
        </w:rPr>
      </w:pPr>
      <w:r w:rsidDel="00000000" w:rsidR="00000000" w:rsidRPr="00000000">
        <w:br w:type="page"/>
      </w:r>
      <w:r w:rsidDel="00000000" w:rsidR="00000000" w:rsidRPr="00000000">
        <w:rPr>
          <w:rFonts w:ascii="Arial" w:cs="Arial" w:eastAsia="Arial" w:hAnsi="Arial"/>
          <w:sz w:val="40"/>
          <w:szCs w:val="40"/>
          <w:rtl w:val="0"/>
        </w:rPr>
        <w:t xml:space="preserve">Sección de Novis</w:t>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numPr>
          <w:ilvl w:val="0"/>
          <w:numId w:val="6"/>
        </w:numPr>
        <w:ind w:left="360" w:hanging="360"/>
        <w:rPr>
          <w:rFonts w:ascii="Arial" w:cs="Arial" w:eastAsia="Arial" w:hAnsi="Arial"/>
          <w:b w:val="1"/>
          <w:sz w:val="20"/>
          <w:szCs w:val="20"/>
        </w:rPr>
      </w:pPr>
      <w:r w:rsidDel="00000000" w:rsidR="00000000" w:rsidRPr="00000000">
        <w:rPr>
          <w:rFonts w:ascii="Arial" w:cs="Arial" w:eastAsia="Arial" w:hAnsi="Arial"/>
          <w:b w:val="1"/>
          <w:rtl w:val="0"/>
        </w:rPr>
        <w:t xml:space="preserve">Análisis  y Diagnóstico (solo Cambio Planificado)</w:t>
      </w:r>
      <w:r w:rsidDel="00000000" w:rsidR="00000000" w:rsidRPr="00000000">
        <w:rPr>
          <w:rtl w:val="0"/>
        </w:rPr>
      </w:r>
    </w:p>
    <w:p w:rsidR="00000000" w:rsidDel="00000000" w:rsidP="00000000" w:rsidRDefault="00000000" w:rsidRPr="00000000" w14:paraId="000000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rPr>
          <w:rFonts w:ascii="Arial" w:cs="Arial" w:eastAsia="Arial" w:hAnsi="Arial"/>
          <w:i w:val="1"/>
          <w:color w:val="595959"/>
          <w:sz w:val="18"/>
          <w:szCs w:val="18"/>
        </w:rPr>
      </w:pPr>
      <w:r w:rsidDel="00000000" w:rsidR="00000000" w:rsidRPr="00000000">
        <w:rPr>
          <w:rFonts w:ascii="Arial" w:cs="Arial" w:eastAsia="Arial" w:hAnsi="Arial"/>
          <w:i w:val="1"/>
          <w:color w:val="595959"/>
          <w:sz w:val="18"/>
          <w:szCs w:val="18"/>
          <w:rtl w:val="0"/>
        </w:rPr>
        <w:t xml:space="preserve">&lt;&lt;Se indica el entendimiento del problema para deducir la solución que aplica para este caso&gt;&gt;.</w:t>
      </w:r>
    </w:p>
    <w:p w:rsidR="00000000" w:rsidDel="00000000" w:rsidP="00000000" w:rsidRDefault="00000000" w:rsidRPr="00000000" w14:paraId="000000D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B">
      <w:pPr>
        <w:numPr>
          <w:ilvl w:val="0"/>
          <w:numId w:val="6"/>
        </w:numPr>
        <w:ind w:left="360" w:hanging="360"/>
        <w:rPr>
          <w:rFonts w:ascii="Arial" w:cs="Arial" w:eastAsia="Arial" w:hAnsi="Arial"/>
          <w:b w:val="1"/>
          <w:i w:val="1"/>
        </w:rPr>
      </w:pPr>
      <w:r w:rsidDel="00000000" w:rsidR="00000000" w:rsidRPr="00000000">
        <w:rPr>
          <w:rFonts w:ascii="Arial" w:cs="Arial" w:eastAsia="Arial" w:hAnsi="Arial"/>
          <w:b w:val="1"/>
          <w:rtl w:val="0"/>
        </w:rPr>
        <w:t xml:space="preserve">Caso de Uso (solo Cambio Planificado)</w:t>
      </w:r>
      <w:r w:rsidDel="00000000" w:rsidR="00000000" w:rsidRPr="00000000">
        <w:rPr>
          <w:rtl w:val="0"/>
        </w:rPr>
      </w:r>
    </w:p>
    <w:p w:rsidR="00000000" w:rsidDel="00000000" w:rsidP="00000000" w:rsidRDefault="00000000" w:rsidRPr="00000000" w14:paraId="000000D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rPr>
          <w:rFonts w:ascii="Arial" w:cs="Arial" w:eastAsia="Arial" w:hAnsi="Arial"/>
          <w:i w:val="1"/>
          <w:color w:val="595959"/>
          <w:sz w:val="18"/>
          <w:szCs w:val="18"/>
        </w:rPr>
      </w:pPr>
      <w:r w:rsidDel="00000000" w:rsidR="00000000" w:rsidRPr="00000000">
        <w:rPr>
          <w:rFonts w:ascii="Arial" w:cs="Arial" w:eastAsia="Arial" w:hAnsi="Arial"/>
          <w:i w:val="1"/>
          <w:color w:val="595959"/>
          <w:sz w:val="18"/>
          <w:szCs w:val="18"/>
          <w:rtl w:val="0"/>
        </w:rPr>
        <w:t xml:space="preserve">&lt;&lt;Se indica el caso de uso que es abordado por el requerimiento de cambio, dado que reportes, programas estándar y programas Z poseen diferentes funcionalidades específicas en SAP; esto permite definir cuál será tratada&gt;&gt;</w:t>
      </w:r>
    </w:p>
    <w:p w:rsidR="00000000" w:rsidDel="00000000" w:rsidP="00000000" w:rsidRDefault="00000000" w:rsidRPr="00000000" w14:paraId="000000DE">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0">
      <w:pPr>
        <w:numPr>
          <w:ilvl w:val="0"/>
          <w:numId w:val="6"/>
        </w:numPr>
        <w:ind w:left="360" w:hanging="360"/>
        <w:rPr>
          <w:rFonts w:ascii="Arial" w:cs="Arial" w:eastAsia="Arial" w:hAnsi="Arial"/>
          <w:b w:val="1"/>
        </w:rPr>
      </w:pPr>
      <w:r w:rsidDel="00000000" w:rsidR="00000000" w:rsidRPr="00000000">
        <w:rPr>
          <w:rFonts w:ascii="Arial" w:cs="Arial" w:eastAsia="Arial" w:hAnsi="Arial"/>
          <w:b w:val="1"/>
          <w:rtl w:val="0"/>
        </w:rPr>
        <w:t xml:space="preserve">Riesgo de implementación (Cambio Planificado y Urgente)</w:t>
      </w:r>
    </w:p>
    <w:p w:rsidR="00000000" w:rsidDel="00000000" w:rsidP="00000000" w:rsidRDefault="00000000" w:rsidRPr="00000000" w14:paraId="000000E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rPr>
          <w:rFonts w:ascii="Arial" w:cs="Arial" w:eastAsia="Arial" w:hAnsi="Arial"/>
          <w:i w:val="1"/>
          <w:color w:val="595959"/>
          <w:sz w:val="18"/>
          <w:szCs w:val="18"/>
        </w:rPr>
      </w:pPr>
      <w:r w:rsidDel="00000000" w:rsidR="00000000" w:rsidRPr="00000000">
        <w:rPr>
          <w:rFonts w:ascii="Arial" w:cs="Arial" w:eastAsia="Arial" w:hAnsi="Arial"/>
          <w:i w:val="1"/>
          <w:color w:val="595959"/>
          <w:sz w:val="18"/>
          <w:szCs w:val="18"/>
          <w:rtl w:val="0"/>
        </w:rPr>
        <w:t xml:space="preserve">&lt;&lt;Se describen los riesgos y problemas que podría ocasionar la implementación del requerimiento de cambio&gt;&gt;</w:t>
      </w:r>
    </w:p>
    <w:p w:rsidR="00000000" w:rsidDel="00000000" w:rsidP="00000000" w:rsidRDefault="00000000" w:rsidRPr="00000000" w14:paraId="000000E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5">
      <w:pPr>
        <w:numPr>
          <w:ilvl w:val="0"/>
          <w:numId w:val="6"/>
        </w:numPr>
        <w:ind w:left="360" w:hanging="360"/>
        <w:rPr>
          <w:rFonts w:ascii="Arial" w:cs="Arial" w:eastAsia="Arial" w:hAnsi="Arial"/>
          <w:b w:val="1"/>
        </w:rPr>
      </w:pPr>
      <w:r w:rsidDel="00000000" w:rsidR="00000000" w:rsidRPr="00000000">
        <w:rPr>
          <w:rFonts w:ascii="Arial" w:cs="Arial" w:eastAsia="Arial" w:hAnsi="Arial"/>
          <w:b w:val="1"/>
          <w:rtl w:val="0"/>
        </w:rPr>
        <w:t xml:space="preserve">Solución Propuesta (Cambio Planificado y Urgente)</w:t>
      </w:r>
    </w:p>
    <w:p w:rsidR="00000000" w:rsidDel="00000000" w:rsidP="00000000" w:rsidRDefault="00000000" w:rsidRPr="00000000" w14:paraId="000000E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rPr>
          <w:rFonts w:ascii="Arial" w:cs="Arial" w:eastAsia="Arial" w:hAnsi="Arial"/>
          <w:i w:val="1"/>
          <w:color w:val="595959"/>
          <w:sz w:val="18"/>
          <w:szCs w:val="18"/>
        </w:rPr>
      </w:pPr>
      <w:r w:rsidDel="00000000" w:rsidR="00000000" w:rsidRPr="00000000">
        <w:rPr>
          <w:rFonts w:ascii="Arial" w:cs="Arial" w:eastAsia="Arial" w:hAnsi="Arial"/>
          <w:i w:val="1"/>
          <w:color w:val="595959"/>
          <w:sz w:val="18"/>
          <w:szCs w:val="18"/>
          <w:rtl w:val="0"/>
        </w:rPr>
        <w:t xml:space="preserve">&lt;&lt;Se propone una o varias alternativas de solución que permitan satisfacer los requerimientos del cliente, esta descripción es general y no incorpora detalles técnicos&gt;&gt;</w:t>
      </w:r>
    </w:p>
    <w:p w:rsidR="00000000" w:rsidDel="00000000" w:rsidP="00000000" w:rsidRDefault="00000000" w:rsidRPr="00000000" w14:paraId="000000E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A">
      <w:pPr>
        <w:numPr>
          <w:ilvl w:val="0"/>
          <w:numId w:val="6"/>
        </w:numPr>
        <w:ind w:left="360" w:hanging="360"/>
        <w:rPr>
          <w:rFonts w:ascii="Arial" w:cs="Arial" w:eastAsia="Arial" w:hAnsi="Arial"/>
          <w:b w:val="1"/>
        </w:rPr>
      </w:pPr>
      <w:r w:rsidDel="00000000" w:rsidR="00000000" w:rsidRPr="00000000">
        <w:rPr>
          <w:rFonts w:ascii="Arial" w:cs="Arial" w:eastAsia="Arial" w:hAnsi="Arial"/>
          <w:b w:val="1"/>
          <w:rtl w:val="0"/>
        </w:rPr>
        <w:t xml:space="preserve">Estrategia técnica (solo Cambio Planificado)</w:t>
      </w:r>
    </w:p>
    <w:p w:rsidR="00000000" w:rsidDel="00000000" w:rsidP="00000000" w:rsidRDefault="00000000" w:rsidRPr="00000000" w14:paraId="000000E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rPr>
          <w:rFonts w:ascii="Arial" w:cs="Arial" w:eastAsia="Arial" w:hAnsi="Arial"/>
          <w:i w:val="1"/>
          <w:color w:val="595959"/>
          <w:sz w:val="18"/>
          <w:szCs w:val="18"/>
        </w:rPr>
      </w:pPr>
      <w:r w:rsidDel="00000000" w:rsidR="00000000" w:rsidRPr="00000000">
        <w:rPr>
          <w:rFonts w:ascii="Arial" w:cs="Arial" w:eastAsia="Arial" w:hAnsi="Arial"/>
          <w:i w:val="1"/>
          <w:color w:val="595959"/>
          <w:sz w:val="18"/>
          <w:szCs w:val="18"/>
          <w:rtl w:val="0"/>
        </w:rPr>
        <w:t xml:space="preserve">&lt;&lt;Se describen en forma general modificaciones a programas, estructuras de datos o modificaciones en configuraciones que se realizarán en implementación&gt;&gt;</w:t>
      </w:r>
    </w:p>
    <w:p w:rsidR="00000000" w:rsidDel="00000000" w:rsidP="00000000" w:rsidRDefault="00000000" w:rsidRPr="00000000" w14:paraId="000000E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E">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F">
      <w:pPr>
        <w:numPr>
          <w:ilvl w:val="0"/>
          <w:numId w:val="6"/>
        </w:numPr>
        <w:ind w:left="360" w:hanging="360"/>
        <w:rPr>
          <w:rFonts w:ascii="Arial" w:cs="Arial" w:eastAsia="Arial" w:hAnsi="Arial"/>
          <w:b w:val="1"/>
        </w:rPr>
      </w:pPr>
      <w:r w:rsidDel="00000000" w:rsidR="00000000" w:rsidRPr="00000000">
        <w:rPr>
          <w:rFonts w:ascii="Arial" w:cs="Arial" w:eastAsia="Arial" w:hAnsi="Arial"/>
          <w:b w:val="1"/>
          <w:rtl w:val="0"/>
        </w:rPr>
        <w:t xml:space="preserve">Documentación entregable (solo Cambio Planificado)</w:t>
      </w:r>
    </w:p>
    <w:p w:rsidR="00000000" w:rsidDel="00000000" w:rsidP="00000000" w:rsidRDefault="00000000" w:rsidRPr="00000000" w14:paraId="000000F0">
      <w:pPr>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La documentación del requerimiento será entregada en el ticket correspondiente:</w:t>
      </w:r>
    </w:p>
    <w:p w:rsidR="00000000" w:rsidDel="00000000" w:rsidP="00000000" w:rsidRDefault="00000000" w:rsidRPr="00000000" w14:paraId="000000F2">
      <w:pPr>
        <w:rPr>
          <w:rFonts w:ascii="Arial" w:cs="Arial" w:eastAsia="Arial" w:hAnsi="Arial"/>
          <w:sz w:val="20"/>
          <w:szCs w:val="20"/>
        </w:rPr>
      </w:pPr>
      <w:r w:rsidDel="00000000" w:rsidR="00000000" w:rsidRPr="00000000">
        <w:rPr>
          <w:rtl w:val="0"/>
        </w:rPr>
      </w:r>
    </w:p>
    <w:tbl>
      <w:tblPr>
        <w:tblStyle w:val="Table5"/>
        <w:tblW w:w="8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
        <w:gridCol w:w="5584"/>
        <w:gridCol w:w="2377"/>
        <w:tblGridChange w:id="0">
          <w:tblGrid>
            <w:gridCol w:w="441"/>
            <w:gridCol w:w="5584"/>
            <w:gridCol w:w="2377"/>
          </w:tblGrid>
        </w:tblGridChange>
      </w:tblGrid>
      <w:tr>
        <w:trPr>
          <w:cantSplit w:val="0"/>
          <w:trHeight w:val="284" w:hRule="atLeast"/>
          <w:tblHeader w:val="0"/>
        </w:trPr>
        <w:tc>
          <w:tcPr>
            <w:shd w:fill="d9d9d9" w:val="clear"/>
          </w:tcPr>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N°</w:t>
            </w:r>
          </w:p>
        </w:tc>
        <w:tc>
          <w:tcPr>
            <w:shd w:fill="d9d9d9" w:val="clear"/>
          </w:tcPr>
          <w:p w:rsidR="00000000" w:rsidDel="00000000" w:rsidP="00000000" w:rsidRDefault="00000000" w:rsidRPr="00000000" w14:paraId="000000F4">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w:t>
            </w:r>
          </w:p>
        </w:tc>
        <w:tc>
          <w:tcPr>
            <w:shd w:fill="d9d9d9" w:val="clear"/>
          </w:tcPr>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Tipo documento</w:t>
            </w:r>
          </w:p>
        </w:tc>
      </w:tr>
      <w:tr>
        <w:trPr>
          <w:cantSplit w:val="0"/>
          <w:trHeight w:val="284" w:hRule="atLeast"/>
          <w:tblHeader w:val="0"/>
        </w:trPr>
        <w:tc>
          <w:tcPr/>
          <w:p w:rsidR="00000000" w:rsidDel="00000000" w:rsidP="00000000" w:rsidRDefault="00000000" w:rsidRPr="00000000" w14:paraId="000000F6">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F7">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Requerimiento de Cambio (F-0001-00).</w:t>
            </w:r>
          </w:p>
        </w:tc>
        <w:tc>
          <w:tcPr/>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w:t>
            </w:r>
          </w:p>
        </w:tc>
      </w:tr>
      <w:tr>
        <w:trPr>
          <w:cantSplit w:val="0"/>
          <w:trHeight w:val="284" w:hRule="atLeast"/>
          <w:tblHeader w:val="0"/>
        </w:trPr>
        <w:tc>
          <w:tcPr/>
          <w:p w:rsidR="00000000" w:rsidDel="00000000" w:rsidP="00000000" w:rsidRDefault="00000000" w:rsidRPr="00000000" w14:paraId="000000F9">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FA">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Evaluación (F-0001-00).</w:t>
            </w:r>
          </w:p>
        </w:tc>
        <w:tc>
          <w:tcPr/>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sz w:val="20"/>
                <w:szCs w:val="20"/>
                <w:rtl w:val="0"/>
              </w:rPr>
              <w:t xml:space="preserve">Evaluación</w:t>
            </w:r>
          </w:p>
        </w:tc>
      </w:tr>
      <w:tr>
        <w:trPr>
          <w:cantSplit w:val="0"/>
          <w:trHeight w:val="218" w:hRule="atLeast"/>
          <w:tblHeader w:val="0"/>
        </w:trPr>
        <w:tc>
          <w:tcPr/>
          <w:p w:rsidR="00000000" w:rsidDel="00000000" w:rsidP="00000000" w:rsidRDefault="00000000" w:rsidRPr="00000000" w14:paraId="000000FC">
            <w:pP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FD">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Especificación Funcional (F-0002-00). </w:t>
            </w:r>
          </w:p>
        </w:tc>
        <w:tc>
          <w:tcPr/>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Especificación </w:t>
            </w:r>
          </w:p>
        </w:tc>
      </w:tr>
      <w:tr>
        <w:trPr>
          <w:cantSplit w:val="0"/>
          <w:trHeight w:val="77" w:hRule="atLeast"/>
          <w:tblHeader w:val="0"/>
        </w:trPr>
        <w:tc>
          <w:tcPr/>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100">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Pruebas Unitarias (F-0003-00).</w:t>
            </w:r>
          </w:p>
        </w:tc>
        <w:tc>
          <w:tcPr/>
          <w:p w:rsidR="00000000" w:rsidDel="00000000" w:rsidP="00000000" w:rsidRDefault="00000000" w:rsidRPr="00000000" w14:paraId="00000101">
            <w:pPr>
              <w:rPr>
                <w:rFonts w:ascii="Arial" w:cs="Arial" w:eastAsia="Arial" w:hAnsi="Arial"/>
                <w:sz w:val="20"/>
                <w:szCs w:val="20"/>
              </w:rPr>
            </w:pPr>
            <w:r w:rsidDel="00000000" w:rsidR="00000000" w:rsidRPr="00000000">
              <w:rPr>
                <w:rFonts w:ascii="Arial" w:cs="Arial" w:eastAsia="Arial" w:hAnsi="Arial"/>
                <w:sz w:val="20"/>
                <w:szCs w:val="20"/>
                <w:rtl w:val="0"/>
              </w:rPr>
              <w:t xml:space="preserve">Pruebas</w:t>
            </w:r>
          </w:p>
        </w:tc>
      </w:tr>
      <w:tr>
        <w:trPr>
          <w:cantSplit w:val="0"/>
          <w:trHeight w:val="316" w:hRule="atLeast"/>
          <w:tblHeader w:val="0"/>
        </w:trPr>
        <w:tc>
          <w:tcPr/>
          <w:p w:rsidR="00000000" w:rsidDel="00000000" w:rsidP="00000000" w:rsidRDefault="00000000" w:rsidRPr="00000000" w14:paraId="00000102">
            <w:pP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14:paraId="00000103">
            <w:pPr>
              <w:rPr>
                <w:rFonts w:ascii="Arial" w:cs="Arial" w:eastAsia="Arial" w:hAnsi="Arial"/>
                <w:sz w:val="20"/>
                <w:szCs w:val="20"/>
              </w:rPr>
            </w:pPr>
            <w:r w:rsidDel="00000000" w:rsidR="00000000" w:rsidRPr="00000000">
              <w:rPr>
                <w:rFonts w:ascii="Arial" w:cs="Arial" w:eastAsia="Arial" w:hAnsi="Arial"/>
                <w:sz w:val="20"/>
                <w:szCs w:val="20"/>
                <w:rtl w:val="0"/>
              </w:rPr>
              <w:t xml:space="preserve">Solicitud de Transportes a Test (F-0004-00).</w:t>
            </w:r>
          </w:p>
        </w:tc>
        <w:tc>
          <w:tcPr/>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Transporte Test</w:t>
            </w:r>
          </w:p>
        </w:tc>
      </w:tr>
      <w:tr>
        <w:trPr>
          <w:cantSplit w:val="0"/>
          <w:trHeight w:val="300" w:hRule="atLeast"/>
          <w:tblHeader w:val="0"/>
        </w:trPr>
        <w:tc>
          <w:tcPr/>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Solicitud de Transportes a Productivo (F-0004-00).</w:t>
            </w:r>
          </w:p>
        </w:tc>
        <w:tc>
          <w:tcPr/>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sz w:val="20"/>
                <w:szCs w:val="20"/>
                <w:rtl w:val="0"/>
              </w:rPr>
              <w:t xml:space="preserve">Transporte PRD</w:t>
            </w:r>
          </w:p>
        </w:tc>
      </w:tr>
    </w:tbl>
    <w:p w:rsidR="00000000" w:rsidDel="00000000" w:rsidP="00000000" w:rsidRDefault="00000000" w:rsidRPr="00000000" w14:paraId="000001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9">
      <w:pPr>
        <w:rPr>
          <w:rFonts w:ascii="Arial" w:cs="Arial" w:eastAsia="Arial" w:hAnsi="Arial"/>
          <w:sz w:val="20"/>
          <w:szCs w:val="20"/>
        </w:rPr>
      </w:pPr>
      <w:r w:rsidDel="00000000" w:rsidR="00000000" w:rsidRPr="00000000">
        <w:rPr>
          <w:rtl w:val="0"/>
        </w:rPr>
      </w:r>
    </w:p>
    <w:sdt>
      <w:sdtPr>
        <w:tag w:val="goog_rdk_2"/>
      </w:sdtPr>
      <w:sdtContent>
        <w:p w:rsidR="00000000" w:rsidDel="00000000" w:rsidP="00000000" w:rsidRDefault="00000000" w:rsidRPr="00000000" w14:paraId="0000010A">
          <w:pPr>
            <w:rPr>
              <w:ins w:author="henry.smith" w:id="0" w:date="2010-01-05T12:14:00Z"/>
              <w:rFonts w:ascii="Arial" w:cs="Arial" w:eastAsia="Arial" w:hAnsi="Arial"/>
              <w:sz w:val="20"/>
              <w:szCs w:val="20"/>
            </w:rPr>
          </w:pPr>
          <w:sdt>
            <w:sdtPr>
              <w:tag w:val="goog_rdk_1"/>
            </w:sdtPr>
            <w:sdtContent>
              <w:ins w:author="henry.smith" w:id="0" w:date="2010-01-05T12:14:00Z">
                <w:r w:rsidDel="00000000" w:rsidR="00000000" w:rsidRPr="00000000">
                  <w:rPr>
                    <w:rtl w:val="0"/>
                  </w:rPr>
                </w:r>
              </w:ins>
            </w:sdtContent>
          </w:sdt>
        </w:p>
      </w:sdtContent>
    </w:sdt>
    <w:p w:rsidR="00000000" w:rsidDel="00000000" w:rsidP="00000000" w:rsidRDefault="00000000" w:rsidRPr="00000000" w14:paraId="000001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numPr>
          <w:ilvl w:val="0"/>
          <w:numId w:val="6"/>
        </w:numPr>
        <w:ind w:left="360" w:hanging="360"/>
        <w:rPr>
          <w:rFonts w:ascii="Arial" w:cs="Arial" w:eastAsia="Arial" w:hAnsi="Arial"/>
          <w:b w:val="1"/>
        </w:rPr>
      </w:pPr>
      <w:r w:rsidDel="00000000" w:rsidR="00000000" w:rsidRPr="00000000">
        <w:rPr>
          <w:rFonts w:ascii="Arial" w:cs="Arial" w:eastAsia="Arial" w:hAnsi="Arial"/>
          <w:b w:val="1"/>
          <w:rtl w:val="0"/>
        </w:rPr>
        <w:t xml:space="preserve">Estimación de Esfuerzo Requerido (solo Cambio Planificado)</w:t>
      </w:r>
    </w:p>
    <w:p w:rsidR="00000000" w:rsidDel="00000000" w:rsidP="00000000" w:rsidRDefault="00000000" w:rsidRPr="00000000" w14:paraId="000001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sz w:val="20"/>
          <w:szCs w:val="20"/>
          <w:rtl w:val="0"/>
        </w:rPr>
        <w:t xml:space="preserve">La estimación de esfuerzo es desglosada en la tabla siguiente:</w:t>
      </w:r>
    </w:p>
    <w:p w:rsidR="00000000" w:rsidDel="00000000" w:rsidP="00000000" w:rsidRDefault="00000000" w:rsidRPr="00000000" w14:paraId="00000113">
      <w:pPr>
        <w:rPr>
          <w:rFonts w:ascii="Arial" w:cs="Arial" w:eastAsia="Arial" w:hAnsi="Arial"/>
          <w:sz w:val="20"/>
          <w:szCs w:val="20"/>
        </w:rPr>
      </w:pPr>
      <w:r w:rsidDel="00000000" w:rsidR="00000000" w:rsidRPr="00000000">
        <w:rPr>
          <w:rtl w:val="0"/>
        </w:rPr>
      </w:r>
    </w:p>
    <w:tbl>
      <w:tblPr>
        <w:tblStyle w:val="Table6"/>
        <w:tblW w:w="5962.0" w:type="dxa"/>
        <w:jc w:val="center"/>
        <w:tblBorders>
          <w:top w:color="808080" w:space="0" w:sz="4" w:val="single"/>
          <w:bottom w:color="808080" w:space="0" w:sz="4" w:val="single"/>
          <w:insideH w:color="808080" w:space="0" w:sz="4" w:val="dashed"/>
          <w:insideV w:color="808080" w:space="0" w:sz="4" w:val="dashed"/>
        </w:tblBorders>
        <w:tblLayout w:type="fixed"/>
        <w:tblLook w:val="0000"/>
      </w:tblPr>
      <w:tblGrid>
        <w:gridCol w:w="4644"/>
        <w:gridCol w:w="1318"/>
        <w:tblGridChange w:id="0">
          <w:tblGrid>
            <w:gridCol w:w="4644"/>
            <w:gridCol w:w="1318"/>
          </w:tblGrid>
        </w:tblGridChange>
      </w:tblGrid>
      <w:tr>
        <w:trPr>
          <w:cantSplit w:val="0"/>
          <w:trHeight w:val="328" w:hRule="atLeast"/>
          <w:tblHeader w:val="0"/>
        </w:trPr>
        <w:tc>
          <w:tcPr>
            <w:shd w:fill="f2f2f2" w:val="clear"/>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Ítem de la estimación</w:t>
            </w:r>
          </w:p>
        </w:tc>
        <w:tc>
          <w:tcPr>
            <w:shd w:fill="f2f2f2" w:val="clear"/>
          </w:tcPr>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sz w:val="20"/>
                <w:szCs w:val="20"/>
                <w:rtl w:val="0"/>
              </w:rPr>
              <w:t xml:space="preserve">Horas</w:t>
            </w:r>
          </w:p>
        </w:tc>
      </w:tr>
      <w:tr>
        <w:trPr>
          <w:cantSplit w:val="0"/>
          <w:trHeight w:val="328" w:hRule="atLeast"/>
          <w:tblHeader w:val="0"/>
        </w:trPr>
        <w:tc>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Evaluación</w:t>
            </w:r>
          </w:p>
        </w:tc>
        <w:tc>
          <w:tcPr/>
          <w:p w:rsidR="00000000" w:rsidDel="00000000" w:rsidP="00000000" w:rsidRDefault="00000000" w:rsidRPr="00000000" w14:paraId="00000117">
            <w:pPr>
              <w:rPr>
                <w:rFonts w:ascii="Arial" w:cs="Arial" w:eastAsia="Arial" w:hAnsi="Arial"/>
                <w:sz w:val="20"/>
                <w:szCs w:val="20"/>
              </w:rPr>
            </w:pP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w:t>
            </w:r>
          </w:p>
        </w:tc>
        <w:tc>
          <w:tcPr/>
          <w:p w:rsidR="00000000" w:rsidDel="00000000" w:rsidP="00000000" w:rsidRDefault="00000000" w:rsidRPr="00000000" w14:paraId="00000119">
            <w:pPr>
              <w:rPr>
                <w:rFonts w:ascii="Arial" w:cs="Arial" w:eastAsia="Arial" w:hAnsi="Arial"/>
                <w:sz w:val="20"/>
                <w:szCs w:val="20"/>
              </w:rPr>
            </w:pP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sz w:val="20"/>
                <w:szCs w:val="20"/>
                <w:rtl w:val="0"/>
              </w:rPr>
              <w:t xml:space="preserve">Pruebas Unitarias</w:t>
            </w:r>
          </w:p>
        </w:tc>
        <w:tc>
          <w:tcPr/>
          <w:p w:rsidR="00000000" w:rsidDel="00000000" w:rsidP="00000000" w:rsidRDefault="00000000" w:rsidRPr="00000000" w14:paraId="0000011B">
            <w:pPr>
              <w:rPr>
                <w:rFonts w:ascii="Arial" w:cs="Arial" w:eastAsia="Arial" w:hAnsi="Arial"/>
                <w:sz w:val="20"/>
                <w:szCs w:val="20"/>
              </w:rPr>
            </w:pP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w:t>
            </w:r>
          </w:p>
        </w:tc>
        <w:tc>
          <w:tcPr/>
          <w:p w:rsidR="00000000" w:rsidDel="00000000" w:rsidP="00000000" w:rsidRDefault="00000000" w:rsidRPr="00000000" w14:paraId="0000011D">
            <w:pPr>
              <w:rPr>
                <w:rFonts w:ascii="Arial" w:cs="Arial" w:eastAsia="Arial" w:hAnsi="Arial"/>
                <w:sz w:val="20"/>
                <w:szCs w:val="20"/>
              </w:rPr>
            </w:pP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w:cs="Arial" w:eastAsia="Arial" w:hAnsi="Arial"/>
                <w:sz w:val="20"/>
                <w:szCs w:val="20"/>
                <w:rtl w:val="0"/>
              </w:rPr>
              <w:t xml:space="preserve">Otros…</w:t>
            </w:r>
          </w:p>
        </w:tc>
        <w:tc>
          <w:tcPr/>
          <w:p w:rsidR="00000000" w:rsidDel="00000000" w:rsidP="00000000" w:rsidRDefault="00000000" w:rsidRPr="00000000" w14:paraId="0000011F">
            <w:pPr>
              <w:rPr>
                <w:rFonts w:ascii="Arial" w:cs="Arial" w:eastAsia="Arial" w:hAnsi="Arial"/>
                <w:sz w:val="20"/>
                <w:szCs w:val="20"/>
              </w:rPr>
            </w:pP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Total </w:t>
            </w:r>
          </w:p>
        </w:tc>
        <w:tc>
          <w:tcPr/>
          <w:p w:rsidR="00000000" w:rsidDel="00000000" w:rsidP="00000000" w:rsidRDefault="00000000" w:rsidRPr="00000000" w14:paraId="00000121">
            <w:pPr>
              <w:rPr>
                <w:rFonts w:ascii="Arial" w:cs="Arial" w:eastAsia="Arial" w:hAnsi="Arial"/>
                <w:sz w:val="20"/>
                <w:szCs w:val="20"/>
              </w:rPr>
            </w:pPr>
            <w:r w:rsidDel="00000000" w:rsidR="00000000" w:rsidRPr="00000000">
              <w:rPr>
                <w:rFonts w:ascii="Arial" w:cs="Arial" w:eastAsia="Arial" w:hAnsi="Arial"/>
                <w:sz w:val="20"/>
                <w:szCs w:val="20"/>
                <w:rtl w:val="0"/>
              </w:rPr>
              <w:tab/>
            </w:r>
          </w:p>
        </w:tc>
      </w:tr>
    </w:tbl>
    <w:p w:rsidR="00000000" w:rsidDel="00000000" w:rsidP="00000000" w:rsidRDefault="00000000" w:rsidRPr="00000000" w14:paraId="000001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rPr>
          <w:rFonts w:ascii="Arial" w:cs="Arial" w:eastAsia="Arial" w:hAnsi="Arial"/>
        </w:rPr>
      </w:pPr>
      <w:r w:rsidDel="00000000" w:rsidR="00000000" w:rsidRPr="00000000">
        <w:rPr>
          <w:rtl w:val="0"/>
        </w:rPr>
      </w:r>
    </w:p>
    <w:p w:rsidR="00000000" w:rsidDel="00000000" w:rsidP="00000000" w:rsidRDefault="00000000" w:rsidRPr="00000000" w14:paraId="00000124">
      <w:pPr>
        <w:pStyle w:val="Title"/>
        <w:rPr>
          <w:rFonts w:ascii="Arial" w:cs="Arial" w:eastAsia="Arial" w:hAnsi="Arial"/>
          <w:sz w:val="32"/>
          <w:szCs w:val="32"/>
        </w:rPr>
      </w:pPr>
      <w:r w:rsidDel="00000000" w:rsidR="00000000" w:rsidRPr="00000000">
        <w:rPr>
          <w:rFonts w:ascii="Arial" w:cs="Arial" w:eastAsia="Arial" w:hAnsi="Arial"/>
          <w:sz w:val="32"/>
          <w:szCs w:val="32"/>
          <w:rtl w:val="0"/>
        </w:rPr>
        <w:t xml:space="preserve">Premisas y Supuestos</w:t>
      </w:r>
    </w:p>
    <w:p w:rsidR="00000000" w:rsidDel="00000000" w:rsidP="00000000" w:rsidRDefault="00000000" w:rsidRPr="00000000" w14:paraId="00000125">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Durante la etapa de análisis se deberá validar en detalle la solución propuesta y establecer los criterios de aceptación conforme.</w:t>
      </w:r>
    </w:p>
    <w:p w:rsidR="00000000" w:rsidDel="00000000" w:rsidP="00000000" w:rsidRDefault="00000000" w:rsidRPr="00000000" w14:paraId="00000126">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La implementación será de los procesos de negocio detallados en el alcance ya descrito. Los procesos no listados son considerados fuera del alcance del proyecto definido en esta propuesta.</w:t>
      </w:r>
    </w:p>
    <w:p w:rsidR="00000000" w:rsidDel="00000000" w:rsidP="00000000" w:rsidRDefault="00000000" w:rsidRPr="00000000" w14:paraId="00000127">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 El cliente es responsable de revisar y aprobar los productos, servicios y entregables en los plazos establecidos de común acuerdo y  documentados en el RDC.</w:t>
      </w:r>
    </w:p>
    <w:p w:rsidR="00000000" w:rsidDel="00000000" w:rsidP="00000000" w:rsidRDefault="00000000" w:rsidRPr="00000000" w14:paraId="00000128">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El cliente es responsable de probar y validar los procesos de negocio entregados.</w:t>
      </w:r>
    </w:p>
    <w:p w:rsidR="00000000" w:rsidDel="00000000" w:rsidP="00000000" w:rsidRDefault="00000000" w:rsidRPr="00000000" w14:paraId="00000129">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La conducción y administración del proyecto será conjunta entre el cliente y NOVIS en todas las instancias del proyecto.</w:t>
      </w:r>
    </w:p>
    <w:p w:rsidR="00000000" w:rsidDel="00000000" w:rsidP="00000000" w:rsidRDefault="00000000" w:rsidRPr="00000000" w14:paraId="0000012A">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Este RDC asume que el cliente es responsable de capacitar a los usuarios finales, los manuales de usuario también serán responsabilidad del cliente.</w:t>
      </w:r>
    </w:p>
    <w:p w:rsidR="00000000" w:rsidDel="00000000" w:rsidP="00000000" w:rsidRDefault="00000000" w:rsidRPr="00000000" w14:paraId="0000012B">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En el evento de que se presenten atrasos por circunstancias que sean de exclusiva responsabilidad de el cliente, en cuanto a ampliación del alcance, solicitud de funcionalidades no contempladas en el alcance definido, o incumplimiento de compromisos del RDC, el  Consultor de implementación podrá aplazar los compromisos de entrega tantos días como sea necesario para subsanar el problema, sin que sean aplicables multas o penalidades. Asimismo, el  Consultor de implementación determinará los plazos adicionales resultantes y los posibles costos que esto pudiese ocasionar, para ser presentados y sometidos a la autorización de el cliente. </w:t>
      </w:r>
    </w:p>
    <w:p w:rsidR="00000000" w:rsidDel="00000000" w:rsidP="00000000" w:rsidRDefault="00000000" w:rsidRPr="00000000" w14:paraId="0000012C">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El personal asignado al proyecto por ambas empresas tendrá una dedicación suficiente de tiempo  para cumplir con los objetivos del RDC, con experiencia en las áreas involucradas y con amplios conocimientos de los procesos de negocio, de la estructura, de las normas y de los sistemas de el cliente y SAP respectivamente; además, deberá estar especialmente asignado en los períodos de aceptación de entregables. </w:t>
      </w:r>
    </w:p>
    <w:p w:rsidR="00000000" w:rsidDel="00000000" w:rsidP="00000000" w:rsidRDefault="00000000" w:rsidRPr="00000000" w14:paraId="0000012D">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Dado que el éxito del RDC es altamente dependiente del grado de participación y compromiso de  de ambas organizaciones y de los usuarios durante todo el ciclo de vida del RDC, el personal de ambas organizaciones tomará las decisiones críticas de negocio en el tiempo apropiado. Resulta relevante el claro entendimiento de los roles y responsabilidades en ambas partes empresariales. El personal asignado de las organizaciones deberá contar con la capacidad de tomar decisiones o facilitar las mismas a fin de asegurar el normal avance en las tareas del RDC. </w:t>
      </w:r>
    </w:p>
    <w:p w:rsidR="00000000" w:rsidDel="00000000" w:rsidP="00000000" w:rsidRDefault="00000000" w:rsidRPr="00000000" w14:paraId="0000012E">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Será responsabilidad de el cliente la administración de la seguridad en el sistema SAP (usuarios, autorizaciones, roles).</w:t>
      </w:r>
    </w:p>
    <w:p w:rsidR="00000000" w:rsidDel="00000000" w:rsidP="00000000" w:rsidRDefault="00000000" w:rsidRPr="00000000" w14:paraId="0000012F">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El alcance de las tareas a cargo del  Consultor de implementación sólo comprende la funcionalidad incluida en el alcance de la solución ofrecida en el RDC.</w:t>
      </w:r>
    </w:p>
    <w:p w:rsidR="00000000" w:rsidDel="00000000" w:rsidP="00000000" w:rsidRDefault="00000000" w:rsidRPr="00000000" w14:paraId="00000130">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El cliente</w:t>
      </w:r>
      <w:r w:rsidDel="00000000" w:rsidR="00000000" w:rsidRPr="00000000">
        <w:rPr>
          <w:rFonts w:ascii="Arial" w:cs="Arial" w:eastAsia="Arial" w:hAnsi="Arial"/>
          <w:b w:val="1"/>
          <w:color w:val="7f7f7f"/>
          <w:sz w:val="18"/>
          <w:szCs w:val="18"/>
          <w:rtl w:val="0"/>
        </w:rPr>
        <w:t xml:space="preserve"> </w:t>
      </w:r>
      <w:r w:rsidDel="00000000" w:rsidR="00000000" w:rsidRPr="00000000">
        <w:rPr>
          <w:rFonts w:ascii="Arial" w:cs="Arial" w:eastAsia="Arial" w:hAnsi="Arial"/>
          <w:color w:val="7f7f7f"/>
          <w:sz w:val="18"/>
          <w:szCs w:val="18"/>
          <w:rtl w:val="0"/>
        </w:rPr>
        <w:t xml:space="preserve">será responsable de proveer los recursos humanos de sistemas y usuarios necesarios para las distintas etapas de las pruebas.</w:t>
      </w:r>
    </w:p>
    <w:p w:rsidR="00000000" w:rsidDel="00000000" w:rsidP="00000000" w:rsidRDefault="00000000" w:rsidRPr="00000000" w14:paraId="00000131">
      <w:pPr>
        <w:numPr>
          <w:ilvl w:val="0"/>
          <w:numId w:val="7"/>
        </w:numPr>
        <w:ind w:left="360" w:hanging="360"/>
        <w:rPr>
          <w:rFonts w:ascii="Arial" w:cs="Arial" w:eastAsia="Arial" w:hAnsi="Arial"/>
          <w:color w:val="7f7f7f"/>
          <w:sz w:val="18"/>
          <w:szCs w:val="18"/>
        </w:rPr>
      </w:pPr>
      <w:r w:rsidDel="00000000" w:rsidR="00000000" w:rsidRPr="00000000">
        <w:rPr>
          <w:rFonts w:ascii="Arial" w:cs="Arial" w:eastAsia="Arial" w:hAnsi="Arial"/>
          <w:color w:val="7f7f7f"/>
          <w:sz w:val="18"/>
          <w:szCs w:val="18"/>
          <w:rtl w:val="0"/>
        </w:rPr>
        <w:t xml:space="preserve">La ejecución de las pruebas de aceptación será responsabilidad del cliente</w:t>
      </w:r>
      <w:r w:rsidDel="00000000" w:rsidR="00000000" w:rsidRPr="00000000">
        <w:rPr>
          <w:rFonts w:ascii="Arial" w:cs="Arial" w:eastAsia="Arial" w:hAnsi="Arial"/>
          <w:b w:val="1"/>
          <w:color w:val="7f7f7f"/>
          <w:sz w:val="18"/>
          <w:szCs w:val="18"/>
          <w:rtl w:val="0"/>
        </w:rPr>
        <w:t xml:space="preserve">. </w:t>
      </w:r>
      <w:r w:rsidDel="00000000" w:rsidR="00000000" w:rsidRPr="00000000">
        <w:rPr>
          <w:rFonts w:ascii="Arial" w:cs="Arial" w:eastAsia="Arial" w:hAnsi="Arial"/>
          <w:color w:val="7f7f7f"/>
          <w:sz w:val="18"/>
          <w:szCs w:val="18"/>
          <w:rtl w:val="0"/>
        </w:rPr>
        <w:t xml:space="preserve"> </w:t>
      </w:r>
    </w:p>
    <w:p w:rsidR="00000000" w:rsidDel="00000000" w:rsidP="00000000" w:rsidRDefault="00000000" w:rsidRPr="00000000" w14:paraId="00000132">
      <w:pPr>
        <w:numPr>
          <w:ilvl w:val="0"/>
          <w:numId w:val="7"/>
        </w:numPr>
        <w:ind w:left="360" w:hanging="360"/>
        <w:rPr>
          <w:rFonts w:ascii="Arial" w:cs="Arial" w:eastAsia="Arial" w:hAnsi="Arial"/>
        </w:rPr>
      </w:pPr>
      <w:r w:rsidDel="00000000" w:rsidR="00000000" w:rsidRPr="00000000">
        <w:rPr>
          <w:rFonts w:ascii="Arial" w:cs="Arial" w:eastAsia="Arial" w:hAnsi="Arial"/>
          <w:color w:val="7f7f7f"/>
          <w:sz w:val="18"/>
          <w:szCs w:val="18"/>
          <w:rtl w:val="0"/>
        </w:rPr>
        <w:t xml:space="preserve">El cliente</w:t>
      </w:r>
      <w:r w:rsidDel="00000000" w:rsidR="00000000" w:rsidRPr="00000000">
        <w:rPr>
          <w:rFonts w:ascii="Arial" w:cs="Arial" w:eastAsia="Arial" w:hAnsi="Arial"/>
          <w:b w:val="1"/>
          <w:color w:val="7f7f7f"/>
          <w:sz w:val="18"/>
          <w:szCs w:val="18"/>
          <w:rtl w:val="0"/>
        </w:rPr>
        <w:t xml:space="preserve"> </w:t>
      </w:r>
      <w:r w:rsidDel="00000000" w:rsidR="00000000" w:rsidRPr="00000000">
        <w:rPr>
          <w:rFonts w:ascii="Arial" w:cs="Arial" w:eastAsia="Arial" w:hAnsi="Arial"/>
          <w:color w:val="7f7f7f"/>
          <w:sz w:val="18"/>
          <w:szCs w:val="18"/>
          <w:rtl w:val="0"/>
        </w:rPr>
        <w:t xml:space="preserve">será responsable por los errores originados por una incorrecta carga de datos en tablas por parte del usuario, así como de la mala definición de los escenarios que se definan para las distintas pruebas.</w:t>
      </w:r>
      <w:r w:rsidDel="00000000" w:rsidR="00000000" w:rsidRPr="00000000">
        <w:rPr>
          <w:rtl w:val="0"/>
        </w:rPr>
      </w:r>
    </w:p>
    <w:p w:rsidR="00000000" w:rsidDel="00000000" w:rsidP="00000000" w:rsidRDefault="00000000" w:rsidRPr="00000000" w14:paraId="00000133">
      <w:pPr>
        <w:ind w:left="360" w:firstLine="0"/>
        <w:rPr>
          <w:rFonts w:ascii="Arial" w:cs="Arial" w:eastAsia="Arial" w:hAnsi="Arial"/>
          <w:color w:val="7f7f7f"/>
          <w:sz w:val="18"/>
          <w:szCs w:val="18"/>
        </w:rPr>
      </w:pPr>
      <w:r w:rsidDel="00000000" w:rsidR="00000000" w:rsidRPr="00000000">
        <w:rPr>
          <w:rtl w:val="0"/>
        </w:rPr>
      </w:r>
    </w:p>
    <w:sectPr>
      <w:foot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7f7f7f"/>
        <w:sz w:val="18"/>
        <w:szCs w:val="18"/>
      </w:rPr>
    </w:pPr>
    <w:r w:rsidDel="00000000" w:rsidR="00000000" w:rsidRPr="00000000">
      <w:rPr>
        <w:rtl w:val="0"/>
      </w:rPr>
    </w:r>
  </w:p>
  <w:tbl>
    <w:tblPr>
      <w:tblStyle w:val="Table7"/>
      <w:tblW w:w="2403.0" w:type="dxa"/>
      <w:jc w:val="right"/>
      <w:tblLayout w:type="fixed"/>
      <w:tblLook w:val="0400"/>
    </w:tblPr>
    <w:tblGrid>
      <w:gridCol w:w="2181"/>
      <w:gridCol w:w="222"/>
      <w:tblGridChange w:id="0">
        <w:tblGrid>
          <w:gridCol w:w="2181"/>
          <w:gridCol w:w="222"/>
        </w:tblGrid>
      </w:tblGridChange>
    </w:tblGrid>
    <w:tr>
      <w:trPr>
        <w:cantSplit w:val="0"/>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Novis | Confidencial</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MX"/>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7E0156"/>
    <w:pPr>
      <w:jc w:val="both"/>
    </w:pPr>
    <w:rPr>
      <w:rFonts w:eastAsia="Times New Roman"/>
      <w:bCs w:val="1"/>
      <w:sz w:val="24"/>
      <w:szCs w:val="24"/>
      <w:lang w:eastAsia="es-ES" w:val="es-MX"/>
    </w:rPr>
  </w:style>
  <w:style w:type="paragraph" w:styleId="Ttulo1">
    <w:name w:val="heading 1"/>
    <w:basedOn w:val="Normal"/>
    <w:next w:val="Normal"/>
    <w:link w:val="Ttulo1Car"/>
    <w:qFormat w:val="1"/>
    <w:rsid w:val="003611FF"/>
    <w:pPr>
      <w:keepNext w:val="1"/>
      <w:spacing w:after="60" w:before="240"/>
      <w:outlineLvl w:val="0"/>
    </w:pPr>
    <w:rPr>
      <w:rFonts w:ascii="Cambria" w:hAnsi="Cambria"/>
      <w:b w:val="1"/>
      <w:bCs w:val="0"/>
      <w:kern w:val="32"/>
      <w:sz w:val="32"/>
      <w:szCs w:val="32"/>
    </w:rPr>
  </w:style>
  <w:style w:type="paragraph" w:styleId="Ttulo2">
    <w:name w:val="heading 2"/>
    <w:basedOn w:val="Normal"/>
    <w:next w:val="Normal"/>
    <w:link w:val="Ttulo2Car"/>
    <w:unhideWhenUsed w:val="1"/>
    <w:qFormat w:val="1"/>
    <w:rsid w:val="007E0156"/>
    <w:pPr>
      <w:keepNext w:val="1"/>
      <w:spacing w:after="60" w:before="240"/>
      <w:outlineLvl w:val="1"/>
    </w:pPr>
    <w:rPr>
      <w:rFonts w:ascii="Cambria" w:hAnsi="Cambria"/>
      <w:iCs w:val="1"/>
      <w:sz w:val="28"/>
      <w:szCs w:val="28"/>
    </w:rPr>
  </w:style>
  <w:style w:type="paragraph" w:styleId="Ttulo3">
    <w:name w:val="heading 3"/>
    <w:basedOn w:val="Normal"/>
    <w:next w:val="Normal"/>
    <w:link w:val="Ttulo3Car"/>
    <w:uiPriority w:val="9"/>
    <w:unhideWhenUsed w:val="1"/>
    <w:qFormat w:val="1"/>
    <w:rsid w:val="00327F00"/>
    <w:pPr>
      <w:keepNext w:val="1"/>
      <w:spacing w:after="60" w:before="240"/>
      <w:outlineLvl w:val="2"/>
    </w:pPr>
    <w:rPr>
      <w:rFonts w:ascii="Cambria" w:hAnsi="Cambria"/>
      <w:b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2">
    <w:name w:val="Body Text 2"/>
    <w:aliases w:val=" Car Car Car"/>
    <w:basedOn w:val="Normal"/>
    <w:link w:val="Textoindependiente2Car"/>
    <w:semiHidden w:val="1"/>
    <w:rsid w:val="00C05A49"/>
    <w:pPr>
      <w:spacing w:before="120"/>
    </w:pPr>
    <w:rPr>
      <w:rFonts w:ascii="Tahoma" w:cs="Tahoma" w:hAnsi="Tahoma"/>
      <w:snapToGrid w:val="0"/>
      <w:color w:val="000000"/>
      <w:sz w:val="20"/>
      <w:szCs w:val="20"/>
      <w:lang w:val="es-CL"/>
    </w:rPr>
  </w:style>
  <w:style w:type="character" w:styleId="Textoindependiente2Car" w:customStyle="1">
    <w:name w:val="Texto independiente 2 Car"/>
    <w:aliases w:val=" Car Car Car Car"/>
    <w:basedOn w:val="Fuentedeprrafopredeter"/>
    <w:link w:val="Textoindependiente2"/>
    <w:semiHidden w:val="1"/>
    <w:rsid w:val="00C05A49"/>
    <w:rPr>
      <w:rFonts w:ascii="Tahoma" w:cs="Tahoma" w:eastAsia="Times New Roman" w:hAnsi="Tahoma"/>
      <w:snapToGrid w:val="0"/>
      <w:color w:val="000000"/>
      <w:sz w:val="20"/>
      <w:szCs w:val="20"/>
      <w:lang w:eastAsia="es-ES" w:val="es-CL"/>
    </w:rPr>
  </w:style>
  <w:style w:type="paragraph" w:styleId="Textoindependiente">
    <w:name w:val="Body Text"/>
    <w:aliases w:val="body text,bt,contents,body tesx,Body Text Char,Body Text Char2 Char,Body Text Char Char Char,Body T..."/>
    <w:basedOn w:val="Normal"/>
    <w:link w:val="TextoindependienteCar"/>
    <w:semiHidden w:val="1"/>
    <w:rsid w:val="00C05A49"/>
    <w:pPr>
      <w:spacing w:after="120" w:before="120"/>
      <w:ind w:left="2517"/>
    </w:pPr>
    <w:rPr>
      <w:sz w:val="22"/>
      <w:szCs w:val="20"/>
      <w:lang w:val="es-ES_tradnl"/>
    </w:rPr>
  </w:style>
  <w:style w:type="character" w:styleId="TextoindependienteCar" w:customStyle="1">
    <w:name w:val="Texto independiente Car"/>
    <w:aliases w:val="body text Car,bt Car,contents Car,body tesx Car,Body Text Char Car,Body Text Char2 Char Car,Body Text Char Char Char Car,Body T... Car"/>
    <w:basedOn w:val="Fuentedeprrafopredeter"/>
    <w:link w:val="Textoindependiente"/>
    <w:semiHidden w:val="1"/>
    <w:rsid w:val="00C05A49"/>
    <w:rPr>
      <w:rFonts w:ascii="Times New Roman" w:cs="Times New Roman" w:eastAsia="Times New Roman" w:hAnsi="Times New Roman"/>
      <w:szCs w:val="20"/>
      <w:lang w:eastAsia="es-ES" w:val="es-ES_tradnl"/>
    </w:rPr>
  </w:style>
  <w:style w:type="paragraph" w:styleId="Ttulodecubierta" w:customStyle="1">
    <w:name w:val="Título de cubierta"/>
    <w:basedOn w:val="Normal"/>
    <w:next w:val="Normal"/>
    <w:rsid w:val="00C05A49"/>
    <w:pPr>
      <w:keepNext w:val="1"/>
      <w:keepLines w:val="1"/>
      <w:pBdr>
        <w:top w:color="auto" w:space="31" w:sz="48" w:val="single"/>
      </w:pBdr>
      <w:tabs>
        <w:tab w:val="left" w:pos="0"/>
      </w:tabs>
      <w:spacing w:after="500" w:before="240" w:line="640" w:lineRule="exact"/>
    </w:pPr>
    <w:rPr>
      <w:rFonts w:ascii="Arial Black" w:hAnsi="Arial Black"/>
      <w:b w:val="1"/>
      <w:spacing w:val="-48"/>
      <w:kern w:val="28"/>
      <w:sz w:val="64"/>
      <w:szCs w:val="20"/>
      <w:lang w:val="es-CL"/>
    </w:rPr>
  </w:style>
  <w:style w:type="paragraph" w:styleId="Subttulodecubierta" w:customStyle="1">
    <w:name w:val="Subtítulo de cubierta"/>
    <w:basedOn w:val="Ttulodecubierta"/>
    <w:next w:val="Textoindependiente"/>
    <w:rsid w:val="00C05A49"/>
    <w:pPr>
      <w:pBdr>
        <w:top w:color="auto" w:space="24" w:sz="6" w:val="single"/>
      </w:pBdr>
      <w:tabs>
        <w:tab w:val="clear" w:pos="0"/>
      </w:tabs>
      <w:spacing w:after="0" w:before="0" w:line="480" w:lineRule="atLeast"/>
      <w:ind w:left="835" w:right="835"/>
    </w:pPr>
    <w:rPr>
      <w:rFonts w:ascii="Arial" w:hAnsi="Arial"/>
      <w:b w:val="0"/>
      <w:spacing w:val="-30"/>
      <w:sz w:val="48"/>
    </w:rPr>
  </w:style>
  <w:style w:type="paragraph" w:styleId="Encabezado">
    <w:name w:val="header"/>
    <w:basedOn w:val="Normal"/>
    <w:link w:val="EncabezadoCar"/>
    <w:rsid w:val="00C05A49"/>
    <w:pPr>
      <w:tabs>
        <w:tab w:val="center" w:pos="4252"/>
        <w:tab w:val="right" w:pos="8504"/>
      </w:tabs>
    </w:pPr>
    <w:rPr>
      <w:sz w:val="20"/>
      <w:szCs w:val="20"/>
      <w:lang w:val="es-ES_tradnl"/>
    </w:rPr>
  </w:style>
  <w:style w:type="character" w:styleId="EncabezadoCar" w:customStyle="1">
    <w:name w:val="Encabezado Car"/>
    <w:basedOn w:val="Fuentedeprrafopredeter"/>
    <w:link w:val="Encabezado"/>
    <w:rsid w:val="00C05A49"/>
    <w:rPr>
      <w:rFonts w:ascii="Times New Roman" w:cs="Times New Roman" w:eastAsia="Times New Roman" w:hAnsi="Times New Roman"/>
      <w:sz w:val="20"/>
      <w:szCs w:val="20"/>
      <w:lang w:eastAsia="es-ES" w:val="es-ES_tradnl"/>
    </w:rPr>
  </w:style>
  <w:style w:type="paragraph" w:styleId="Textodeglobo">
    <w:name w:val="Balloon Text"/>
    <w:basedOn w:val="Normal"/>
    <w:link w:val="TextodegloboCar"/>
    <w:uiPriority w:val="99"/>
    <w:semiHidden w:val="1"/>
    <w:unhideWhenUsed w:val="1"/>
    <w:rsid w:val="00C05A49"/>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05A49"/>
    <w:rPr>
      <w:rFonts w:ascii="Tahoma" w:cs="Tahoma" w:eastAsia="Times New Roman" w:hAnsi="Tahoma"/>
      <w:sz w:val="16"/>
      <w:szCs w:val="16"/>
      <w:lang w:eastAsia="es-ES" w:val="es-ES"/>
    </w:rPr>
  </w:style>
  <w:style w:type="paragraph" w:styleId="Sangradetextonormal">
    <w:name w:val="Body Text Indent"/>
    <w:basedOn w:val="Normal"/>
    <w:link w:val="SangradetextonormalCar"/>
    <w:uiPriority w:val="99"/>
    <w:semiHidden w:val="1"/>
    <w:unhideWhenUsed w:val="1"/>
    <w:rsid w:val="00B05871"/>
    <w:pPr>
      <w:spacing w:after="120"/>
      <w:ind w:left="283"/>
    </w:pPr>
  </w:style>
  <w:style w:type="character" w:styleId="SangradetextonormalCar" w:customStyle="1">
    <w:name w:val="Sangría de texto normal Car"/>
    <w:basedOn w:val="Fuentedeprrafopredeter"/>
    <w:link w:val="Sangradetextonormal"/>
    <w:uiPriority w:val="99"/>
    <w:semiHidden w:val="1"/>
    <w:rsid w:val="00B05871"/>
    <w:rPr>
      <w:rFonts w:ascii="Times New Roman" w:cs="Times New Roman" w:eastAsia="Times New Roman" w:hAnsi="Times New Roman"/>
      <w:sz w:val="24"/>
      <w:szCs w:val="24"/>
      <w:lang w:eastAsia="es-ES" w:val="es-ES"/>
    </w:rPr>
  </w:style>
  <w:style w:type="character" w:styleId="Ttulo1Car" w:customStyle="1">
    <w:name w:val="Título 1 Car"/>
    <w:basedOn w:val="Fuentedeprrafopredeter"/>
    <w:link w:val="Ttulo1"/>
    <w:rsid w:val="003611FF"/>
    <w:rPr>
      <w:rFonts w:ascii="Cambria" w:cs="Times New Roman" w:eastAsia="Times New Roman" w:hAnsi="Cambria"/>
      <w:b w:val="1"/>
      <w:bCs w:val="1"/>
      <w:kern w:val="32"/>
      <w:sz w:val="32"/>
      <w:szCs w:val="32"/>
      <w:lang w:eastAsia="es-ES" w:val="es-ES"/>
    </w:rPr>
  </w:style>
  <w:style w:type="character" w:styleId="Ttulo2Car" w:customStyle="1">
    <w:name w:val="Título 2 Car"/>
    <w:basedOn w:val="Fuentedeprrafopredeter"/>
    <w:link w:val="Ttulo2"/>
    <w:rsid w:val="007E0156"/>
    <w:rPr>
      <w:rFonts w:ascii="Cambria" w:eastAsia="Times New Roman" w:hAnsi="Cambria"/>
      <w:bCs w:val="1"/>
      <w:iCs w:val="1"/>
      <w:sz w:val="28"/>
      <w:szCs w:val="28"/>
      <w:lang w:eastAsia="es-ES" w:val="es-MX"/>
    </w:rPr>
  </w:style>
  <w:style w:type="paragraph" w:styleId="Ttulo">
    <w:name w:val="Title"/>
    <w:basedOn w:val="Normal"/>
    <w:next w:val="Normal"/>
    <w:link w:val="TtuloCar"/>
    <w:uiPriority w:val="10"/>
    <w:qFormat w:val="1"/>
    <w:rsid w:val="00D06542"/>
    <w:pPr>
      <w:pBdr>
        <w:bottom w:color="4f81bd" w:space="4" w:sz="8" w:val="single"/>
      </w:pBdr>
      <w:spacing w:after="300"/>
      <w:contextualSpacing w:val="1"/>
    </w:pPr>
    <w:rPr>
      <w:rFonts w:ascii="Cambria" w:hAnsi="Cambria"/>
      <w:color w:val="17365d"/>
      <w:spacing w:val="5"/>
      <w:kern w:val="28"/>
      <w:sz w:val="52"/>
      <w:szCs w:val="52"/>
    </w:rPr>
  </w:style>
  <w:style w:type="character" w:styleId="TtuloCar" w:customStyle="1">
    <w:name w:val="Título Car"/>
    <w:basedOn w:val="Fuentedeprrafopredeter"/>
    <w:link w:val="Ttulo"/>
    <w:uiPriority w:val="10"/>
    <w:rsid w:val="00D06542"/>
    <w:rPr>
      <w:rFonts w:ascii="Cambria" w:eastAsia="Times New Roman" w:hAnsi="Cambria"/>
      <w:bCs w:val="1"/>
      <w:color w:val="17365d"/>
      <w:spacing w:val="5"/>
      <w:kern w:val="28"/>
      <w:sz w:val="52"/>
      <w:szCs w:val="52"/>
      <w:lang w:eastAsia="es-ES" w:val="es-MX"/>
    </w:rPr>
  </w:style>
  <w:style w:type="paragraph" w:styleId="Piedepgina">
    <w:name w:val="footer"/>
    <w:basedOn w:val="Normal"/>
    <w:link w:val="PiedepginaCar"/>
    <w:uiPriority w:val="99"/>
    <w:unhideWhenUsed w:val="1"/>
    <w:rsid w:val="00193D9C"/>
    <w:pPr>
      <w:tabs>
        <w:tab w:val="center" w:pos="4419"/>
        <w:tab w:val="right" w:pos="8838"/>
      </w:tabs>
    </w:pPr>
  </w:style>
  <w:style w:type="character" w:styleId="PiedepginaCar" w:customStyle="1">
    <w:name w:val="Pie de página Car"/>
    <w:basedOn w:val="Fuentedeprrafopredeter"/>
    <w:link w:val="Piedepgina"/>
    <w:uiPriority w:val="99"/>
    <w:rsid w:val="00193D9C"/>
    <w:rPr>
      <w:rFonts w:ascii="Times New Roman" w:cs="Times New Roman" w:eastAsia="Times New Roman" w:hAnsi="Times New Roman"/>
      <w:sz w:val="24"/>
      <w:szCs w:val="24"/>
      <w:lang w:eastAsia="es-ES" w:val="es-ES"/>
    </w:rPr>
  </w:style>
  <w:style w:type="table" w:styleId="Tablaconcuadrcula">
    <w:name w:val="Table Grid"/>
    <w:basedOn w:val="Tablanormal"/>
    <w:uiPriority w:val="59"/>
    <w:rsid w:val="00A24B73"/>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itadestacada">
    <w:name w:val="Intense Quote"/>
    <w:basedOn w:val="Normal"/>
    <w:next w:val="Normal"/>
    <w:link w:val="CitadestacadaCar"/>
    <w:uiPriority w:val="30"/>
    <w:qFormat w:val="1"/>
    <w:rsid w:val="006C382A"/>
    <w:pPr>
      <w:pBdr>
        <w:bottom w:color="4f81bd" w:space="4" w:sz="4" w:val="single"/>
      </w:pBdr>
      <w:spacing w:after="280" w:before="200"/>
      <w:ind w:left="936" w:right="936"/>
    </w:pPr>
    <w:rPr>
      <w:b w:val="1"/>
      <w:bCs w:val="0"/>
      <w:i w:val="1"/>
      <w:iCs w:val="1"/>
      <w:color w:val="4f81bd"/>
    </w:rPr>
  </w:style>
  <w:style w:type="character" w:styleId="CitadestacadaCar" w:customStyle="1">
    <w:name w:val="Cita destacada Car"/>
    <w:basedOn w:val="Fuentedeprrafopredeter"/>
    <w:link w:val="Citadestacada"/>
    <w:uiPriority w:val="30"/>
    <w:rsid w:val="006C382A"/>
    <w:rPr>
      <w:rFonts w:ascii="Times New Roman" w:eastAsia="Times New Roman" w:hAnsi="Times New Roman"/>
      <w:b w:val="1"/>
      <w:bCs w:val="1"/>
      <w:i w:val="1"/>
      <w:iCs w:val="1"/>
      <w:color w:val="4f81bd"/>
      <w:sz w:val="24"/>
      <w:szCs w:val="24"/>
      <w:lang w:eastAsia="es-ES" w:val="es-ES"/>
    </w:rPr>
  </w:style>
  <w:style w:type="paragraph" w:styleId="Mapadeldocumento">
    <w:name w:val="Document Map"/>
    <w:basedOn w:val="Normal"/>
    <w:link w:val="MapadeldocumentoCar"/>
    <w:uiPriority w:val="99"/>
    <w:semiHidden w:val="1"/>
    <w:unhideWhenUsed w:val="1"/>
    <w:rsid w:val="00956953"/>
    <w:rPr>
      <w:rFonts w:ascii="Tahoma" w:cs="Tahoma" w:hAnsi="Tahoma"/>
      <w:sz w:val="16"/>
      <w:szCs w:val="16"/>
    </w:rPr>
  </w:style>
  <w:style w:type="character" w:styleId="MapadeldocumentoCar" w:customStyle="1">
    <w:name w:val="Mapa del documento Car"/>
    <w:basedOn w:val="Fuentedeprrafopredeter"/>
    <w:link w:val="Mapadeldocumento"/>
    <w:uiPriority w:val="99"/>
    <w:semiHidden w:val="1"/>
    <w:rsid w:val="00956953"/>
    <w:rPr>
      <w:rFonts w:ascii="Tahoma" w:cs="Tahoma" w:eastAsia="Times New Roman" w:hAnsi="Tahoma"/>
      <w:sz w:val="16"/>
      <w:szCs w:val="16"/>
      <w:lang w:eastAsia="es-ES" w:val="es-ES"/>
    </w:rPr>
  </w:style>
  <w:style w:type="character" w:styleId="Refdecomentario">
    <w:name w:val="annotation reference"/>
    <w:basedOn w:val="Fuentedeprrafopredeter"/>
    <w:uiPriority w:val="99"/>
    <w:semiHidden w:val="1"/>
    <w:unhideWhenUsed w:val="1"/>
    <w:rsid w:val="00956953"/>
    <w:rPr>
      <w:sz w:val="16"/>
      <w:szCs w:val="16"/>
    </w:rPr>
  </w:style>
  <w:style w:type="paragraph" w:styleId="Textocomentario">
    <w:name w:val="annotation text"/>
    <w:basedOn w:val="Normal"/>
    <w:link w:val="TextocomentarioCar"/>
    <w:uiPriority w:val="99"/>
    <w:semiHidden w:val="1"/>
    <w:unhideWhenUsed w:val="1"/>
    <w:rsid w:val="00956953"/>
    <w:rPr>
      <w:sz w:val="20"/>
      <w:szCs w:val="20"/>
    </w:rPr>
  </w:style>
  <w:style w:type="character" w:styleId="TextocomentarioCar" w:customStyle="1">
    <w:name w:val="Texto comentario Car"/>
    <w:basedOn w:val="Fuentedeprrafopredeter"/>
    <w:link w:val="Textocomentario"/>
    <w:uiPriority w:val="99"/>
    <w:semiHidden w:val="1"/>
    <w:rsid w:val="00956953"/>
    <w:rPr>
      <w:rFonts w:ascii="Times New Roman" w:eastAsia="Times New Roman" w:hAnsi="Times New Roman"/>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956953"/>
    <w:rPr>
      <w:b w:val="1"/>
      <w:bCs w:val="0"/>
    </w:rPr>
  </w:style>
  <w:style w:type="character" w:styleId="AsuntodelcomentarioCar" w:customStyle="1">
    <w:name w:val="Asunto del comentario Car"/>
    <w:basedOn w:val="TextocomentarioCar"/>
    <w:link w:val="Asuntodelcomentario"/>
    <w:uiPriority w:val="99"/>
    <w:semiHidden w:val="1"/>
    <w:rsid w:val="00956953"/>
    <w:rPr>
      <w:rFonts w:ascii="Times New Roman" w:eastAsia="Times New Roman" w:hAnsi="Times New Roman"/>
      <w:b w:val="1"/>
      <w:bCs w:val="1"/>
      <w:lang w:eastAsia="es-ES" w:val="es-ES"/>
    </w:rPr>
  </w:style>
  <w:style w:type="paragraph" w:styleId="Revisin">
    <w:name w:val="Revision"/>
    <w:hidden w:val="1"/>
    <w:uiPriority w:val="99"/>
    <w:semiHidden w:val="1"/>
    <w:rsid w:val="00956953"/>
    <w:rPr>
      <w:rFonts w:ascii="Times New Roman" w:eastAsia="Times New Roman" w:hAnsi="Times New Roman"/>
      <w:sz w:val="24"/>
      <w:szCs w:val="24"/>
      <w:lang w:eastAsia="es-ES" w:val="es-ES"/>
    </w:rPr>
  </w:style>
  <w:style w:type="character" w:styleId="Ttulo3Car" w:customStyle="1">
    <w:name w:val="Título 3 Car"/>
    <w:basedOn w:val="Fuentedeprrafopredeter"/>
    <w:link w:val="Ttulo3"/>
    <w:uiPriority w:val="9"/>
    <w:rsid w:val="00327F00"/>
    <w:rPr>
      <w:rFonts w:ascii="Cambria" w:cs="Times New Roman" w:eastAsia="Times New Roman" w:hAnsi="Cambria"/>
      <w:b w:val="1"/>
      <w:bCs w:val="1"/>
      <w:sz w:val="26"/>
      <w:szCs w:val="26"/>
      <w:lang w:eastAsia="es-ES" w:val="es-MX"/>
    </w:rPr>
  </w:style>
  <w:style w:type="paragraph" w:styleId="Prrafodelista">
    <w:name w:val="List Paragraph"/>
    <w:basedOn w:val="Normal"/>
    <w:qFormat w:val="1"/>
    <w:rsid w:val="006D2F00"/>
    <w:pPr>
      <w:ind w:left="720"/>
      <w:contextualSpacing w:val="1"/>
      <w:jc w:val="left"/>
    </w:pPr>
    <w:rPr>
      <w:rFonts w:eastAsia="Calibri"/>
      <w:bCs w:val="0"/>
      <w:sz w:val="22"/>
      <w:szCs w:val="22"/>
      <w:lang w:eastAsia="en-US" w:val="es-ES"/>
    </w:rPr>
  </w:style>
  <w:style w:type="paragraph" w:styleId="Lettering1" w:customStyle="1">
    <w:name w:val="Lettering 1"/>
    <w:basedOn w:val="Normal"/>
    <w:rsid w:val="0058133D"/>
    <w:pPr>
      <w:tabs>
        <w:tab w:val="num" w:pos="720"/>
      </w:tabs>
      <w:spacing w:after="60" w:before="240"/>
      <w:ind w:left="720" w:hanging="360"/>
    </w:pPr>
    <w:rPr>
      <w:rFonts w:ascii="Century Gothic" w:hAnsi="Century Gothic"/>
      <w:bCs w:val="0"/>
      <w:sz w:val="20"/>
      <w:szCs w:val="20"/>
      <w:lang w:eastAsia="en-US"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FKsvzDokzxHQKyFIW3cE/XP3Hg==">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2019-12-05T13:07:00Z</dcterms:created>
  <dc:creator>Jorge Nieto, Novis</dc:creator>
</cp:coreProperties>
</file>